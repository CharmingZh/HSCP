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6D" w:rsidRPr="00E93A26" w:rsidRDefault="00AF4DB1" w:rsidP="001C7220">
      <w:pPr>
        <w:jc w:val="center"/>
        <w:rPr>
          <w:rFonts w:ascii="黑体" w:eastAsia="黑体" w:hAnsi="黑体" w:cs="Times New Roman"/>
          <w:sz w:val="32"/>
          <w:szCs w:val="32"/>
        </w:rPr>
      </w:pPr>
      <w:r w:rsidRPr="00E93A26">
        <w:rPr>
          <w:rFonts w:ascii="黑体" w:eastAsia="黑体" w:hAnsi="黑体" w:cs="Times New Roman"/>
          <w:sz w:val="32"/>
          <w:szCs w:val="32"/>
        </w:rPr>
        <w:t>基于高光谱与极限学习机的甜菜品种识别研究</w:t>
      </w:r>
    </w:p>
    <w:p w:rsidR="00910769" w:rsidRDefault="00910769" w:rsidP="00045C99">
      <w:pPr>
        <w:rPr>
          <w:rFonts w:ascii="Times New Roman" w:cs="Times New Roman"/>
        </w:rPr>
      </w:pPr>
    </w:p>
    <w:p w:rsidR="00ED1BC3" w:rsidRPr="00824C37" w:rsidRDefault="00ED1BC3" w:rsidP="00ED1BC3">
      <w:pPr>
        <w:jc w:val="center"/>
        <w:rPr>
          <w:rFonts w:ascii="Times New Roman" w:cs="Times New Roman"/>
        </w:rPr>
      </w:pPr>
      <w:r>
        <w:rPr>
          <w:rFonts w:ascii="Times New Roman" w:cs="Times New Roman" w:hint="eastAsia"/>
        </w:rPr>
        <w:t>杨荣超</w:t>
      </w:r>
      <w:r w:rsidR="00541D17" w:rsidRPr="00541D17">
        <w:rPr>
          <w:rFonts w:ascii="Times New Roman" w:cs="Times New Roman" w:hint="eastAsia"/>
          <w:vertAlign w:val="superscript"/>
        </w:rPr>
        <w:t>1</w:t>
      </w:r>
      <w:r w:rsidR="00541D17">
        <w:rPr>
          <w:rFonts w:ascii="Times New Roman" w:cs="Times New Roman" w:hint="eastAsia"/>
        </w:rPr>
        <w:t>，</w:t>
      </w:r>
      <w:r>
        <w:rPr>
          <w:rFonts w:ascii="Times New Roman" w:cs="Times New Roman" w:hint="eastAsia"/>
        </w:rPr>
        <w:t>田海清</w:t>
      </w:r>
      <w:r w:rsidR="00541D17" w:rsidRPr="00541D17">
        <w:rPr>
          <w:rFonts w:ascii="Times New Roman" w:cs="Times New Roman" w:hint="eastAsia"/>
          <w:vertAlign w:val="superscript"/>
        </w:rPr>
        <w:t>2</w:t>
      </w:r>
      <w:r w:rsidR="00541D17">
        <w:rPr>
          <w:rFonts w:ascii="Times New Roman" w:cs="Times New Roman" w:hint="eastAsia"/>
        </w:rPr>
        <w:t>，</w:t>
      </w:r>
      <w:r>
        <w:rPr>
          <w:rFonts w:ascii="Times New Roman" w:cs="Times New Roman" w:hint="eastAsia"/>
        </w:rPr>
        <w:t>阚江明</w:t>
      </w:r>
      <w:r w:rsidR="00541D17" w:rsidRPr="00541D17">
        <w:rPr>
          <w:rFonts w:ascii="Times New Roman" w:cs="Times New Roman" w:hint="eastAsia"/>
          <w:vertAlign w:val="superscript"/>
        </w:rPr>
        <w:t>1</w:t>
      </w:r>
      <w:r w:rsidR="00824C37" w:rsidRPr="00824C37">
        <w:rPr>
          <w:rFonts w:ascii="Times New Roman" w:cs="Times New Roman" w:hint="eastAsia"/>
          <w:vertAlign w:val="superscript"/>
        </w:rPr>
        <w:t>＊</w:t>
      </w:r>
    </w:p>
    <w:p w:rsidR="00E93A26" w:rsidRDefault="00E93A26" w:rsidP="00ED1BC3">
      <w:pPr>
        <w:jc w:val="center"/>
        <w:rPr>
          <w:rFonts w:ascii="Times New Roman" w:cs="Times New Roman"/>
        </w:rPr>
      </w:pPr>
    </w:p>
    <w:p w:rsidR="00E93A26" w:rsidRPr="00E93A26" w:rsidRDefault="00E93A26" w:rsidP="00E93A26">
      <w:pPr>
        <w:jc w:val="left"/>
        <w:rPr>
          <w:rFonts w:ascii="Times New Roman" w:cs="Times New Roman"/>
          <w:sz w:val="18"/>
          <w:szCs w:val="18"/>
        </w:rPr>
      </w:pPr>
      <w:r>
        <w:rPr>
          <w:rFonts w:ascii="Times New Roman" w:cs="Times New Roman" w:hint="eastAsia"/>
          <w:sz w:val="18"/>
          <w:szCs w:val="18"/>
        </w:rPr>
        <w:t xml:space="preserve">                           </w:t>
      </w:r>
      <w:r w:rsidRPr="00E93A26">
        <w:rPr>
          <w:rFonts w:ascii="Times New Roman" w:cs="Times New Roman" w:hint="eastAsia"/>
          <w:sz w:val="18"/>
          <w:szCs w:val="18"/>
        </w:rPr>
        <w:t xml:space="preserve">1. </w:t>
      </w:r>
      <w:r w:rsidRPr="00E93A26">
        <w:rPr>
          <w:rFonts w:ascii="Times New Roman" w:cs="Times New Roman" w:hint="eastAsia"/>
          <w:sz w:val="18"/>
          <w:szCs w:val="18"/>
        </w:rPr>
        <w:t>北京林业大学工学院，北京</w:t>
      </w:r>
      <w:r w:rsidRPr="00E93A26">
        <w:rPr>
          <w:rFonts w:ascii="Times New Roman" w:cs="Times New Roman" w:hint="eastAsia"/>
          <w:sz w:val="18"/>
          <w:szCs w:val="18"/>
        </w:rPr>
        <w:t xml:space="preserve">  100083</w:t>
      </w:r>
    </w:p>
    <w:p w:rsidR="00E93A26" w:rsidRPr="00E93A26" w:rsidRDefault="00E93A26" w:rsidP="00E93A26">
      <w:pPr>
        <w:jc w:val="center"/>
        <w:rPr>
          <w:rFonts w:ascii="Times New Roman" w:cs="Times New Roman"/>
          <w:sz w:val="18"/>
          <w:szCs w:val="18"/>
        </w:rPr>
      </w:pPr>
      <w:r w:rsidRPr="00E93A26">
        <w:rPr>
          <w:rFonts w:ascii="Times New Roman" w:cs="Times New Roman" w:hint="eastAsia"/>
          <w:sz w:val="18"/>
          <w:szCs w:val="18"/>
        </w:rPr>
        <w:t xml:space="preserve">2. </w:t>
      </w:r>
      <w:r w:rsidRPr="00E93A26">
        <w:rPr>
          <w:rFonts w:ascii="Times New Roman" w:cs="Times New Roman" w:hint="eastAsia"/>
          <w:sz w:val="18"/>
          <w:szCs w:val="18"/>
        </w:rPr>
        <w:t>内蒙古农业大学机电工程学院，内蒙古</w:t>
      </w:r>
      <w:r w:rsidRPr="00E93A26">
        <w:rPr>
          <w:rFonts w:ascii="Times New Roman" w:cs="Times New Roman" w:hint="eastAsia"/>
          <w:sz w:val="18"/>
          <w:szCs w:val="18"/>
        </w:rPr>
        <w:t xml:space="preserve"> </w:t>
      </w:r>
      <w:r w:rsidRPr="00E93A26">
        <w:rPr>
          <w:rFonts w:ascii="Times New Roman" w:cs="Times New Roman" w:hint="eastAsia"/>
          <w:sz w:val="18"/>
          <w:szCs w:val="18"/>
        </w:rPr>
        <w:t>呼和浩特</w:t>
      </w:r>
      <w:r w:rsidRPr="00E93A26">
        <w:rPr>
          <w:rFonts w:ascii="Times New Roman" w:cs="Times New Roman" w:hint="eastAsia"/>
          <w:sz w:val="18"/>
          <w:szCs w:val="18"/>
        </w:rPr>
        <w:t xml:space="preserve">  010018</w:t>
      </w:r>
    </w:p>
    <w:p w:rsidR="00ED1BC3" w:rsidRDefault="00ED1BC3" w:rsidP="00910769">
      <w:pPr>
        <w:ind w:leftChars="207" w:left="435" w:rightChars="200" w:right="420"/>
        <w:rPr>
          <w:rFonts w:ascii="Times New Roman" w:cs="Times New Roman"/>
          <w:b/>
          <w:sz w:val="18"/>
          <w:szCs w:val="18"/>
        </w:rPr>
      </w:pPr>
    </w:p>
    <w:p w:rsidR="00CA2F5B" w:rsidRPr="00910769" w:rsidRDefault="00DF5A99" w:rsidP="00910769">
      <w:pPr>
        <w:ind w:leftChars="207" w:left="435" w:rightChars="200" w:right="420"/>
        <w:rPr>
          <w:rFonts w:ascii="Times New Roman" w:eastAsia="宋体" w:hAnsi="Times New Roman" w:cs="Times New Roman"/>
          <w:kern w:val="0"/>
          <w:sz w:val="18"/>
          <w:szCs w:val="18"/>
        </w:rPr>
      </w:pPr>
      <w:r w:rsidRPr="00813E63">
        <w:rPr>
          <w:rFonts w:ascii="Times New Roman" w:cs="Times New Roman" w:hint="eastAsia"/>
          <w:sz w:val="18"/>
          <w:szCs w:val="18"/>
        </w:rPr>
        <w:t>摘</w:t>
      </w:r>
      <w:r w:rsidR="00910769" w:rsidRPr="00813E63">
        <w:rPr>
          <w:rFonts w:ascii="Times New Roman" w:cs="Times New Roman" w:hint="eastAsia"/>
          <w:sz w:val="18"/>
          <w:szCs w:val="18"/>
        </w:rPr>
        <w:t xml:space="preserve">  </w:t>
      </w:r>
      <w:r w:rsidRPr="00813E63">
        <w:rPr>
          <w:rFonts w:ascii="Times New Roman" w:cs="Times New Roman" w:hint="eastAsia"/>
          <w:sz w:val="18"/>
          <w:szCs w:val="18"/>
        </w:rPr>
        <w:t>要</w:t>
      </w:r>
      <w:r w:rsidR="00813E63" w:rsidRPr="00813E63">
        <w:rPr>
          <w:rFonts w:ascii="Times New Roman" w:cs="Times New Roman" w:hint="eastAsia"/>
          <w:sz w:val="18"/>
          <w:szCs w:val="18"/>
        </w:rPr>
        <w:t xml:space="preserve">  </w:t>
      </w:r>
      <w:r w:rsidRPr="00910769">
        <w:rPr>
          <w:rFonts w:ascii="Times New Roman" w:cs="Times New Roman" w:hint="eastAsia"/>
          <w:sz w:val="18"/>
          <w:szCs w:val="18"/>
        </w:rPr>
        <w:t>本</w:t>
      </w:r>
      <w:del w:id="0" w:author="Rjgc" w:date="2018-01-03T14:07:00Z">
        <w:r w:rsidRPr="00910769" w:rsidDel="00451039">
          <w:rPr>
            <w:rFonts w:ascii="Times New Roman" w:cs="Times New Roman" w:hint="eastAsia"/>
            <w:sz w:val="18"/>
            <w:szCs w:val="18"/>
          </w:rPr>
          <w:delText>研究</w:delText>
        </w:r>
      </w:del>
      <w:ins w:id="1" w:author="Rjgc" w:date="2018-01-03T14:07:00Z">
        <w:r w:rsidR="00451039">
          <w:rPr>
            <w:rFonts w:ascii="Times New Roman" w:cs="Times New Roman" w:hint="eastAsia"/>
            <w:sz w:val="18"/>
            <w:szCs w:val="18"/>
          </w:rPr>
          <w:t>文</w:t>
        </w:r>
      </w:ins>
      <w:r w:rsidRPr="00910769">
        <w:rPr>
          <w:rFonts w:ascii="Times New Roman" w:cs="Times New Roman" w:hint="eastAsia"/>
          <w:sz w:val="18"/>
          <w:szCs w:val="18"/>
        </w:rPr>
        <w:t>结合</w:t>
      </w:r>
      <w:r w:rsidR="00D731EE" w:rsidRPr="00910769">
        <w:rPr>
          <w:rFonts w:ascii="Times New Roman" w:cs="Times New Roman" w:hint="eastAsia"/>
          <w:sz w:val="18"/>
          <w:szCs w:val="18"/>
        </w:rPr>
        <w:t>高光谱技术及极限学习机</w:t>
      </w:r>
      <w:r w:rsidR="00D731EE" w:rsidRPr="00910769">
        <w:rPr>
          <w:rFonts w:ascii="Times New Roman" w:hAnsi="Times New Roman" w:cs="Times New Roman" w:hint="eastAsia"/>
          <w:bCs/>
          <w:iCs/>
          <w:sz w:val="18"/>
          <w:szCs w:val="18"/>
        </w:rPr>
        <w:t>（</w:t>
      </w:r>
      <w:r w:rsidR="00D731EE" w:rsidRPr="00910769">
        <w:rPr>
          <w:rFonts w:ascii="Times New Roman" w:hAnsi="Times New Roman" w:cs="Times New Roman" w:hint="eastAsia"/>
          <w:bCs/>
          <w:iCs/>
          <w:sz w:val="18"/>
          <w:szCs w:val="18"/>
        </w:rPr>
        <w:t>Extreme Learning Machine</w:t>
      </w:r>
      <w:r w:rsidR="00D731EE" w:rsidRPr="00910769">
        <w:rPr>
          <w:rFonts w:ascii="Times New Roman" w:hAnsi="Times New Roman" w:cs="Times New Roman" w:hint="eastAsia"/>
          <w:bCs/>
          <w:iCs/>
          <w:sz w:val="18"/>
          <w:szCs w:val="18"/>
        </w:rPr>
        <w:t>，</w:t>
      </w:r>
      <w:r w:rsidR="00D731EE" w:rsidRPr="00910769">
        <w:rPr>
          <w:rFonts w:ascii="Times New Roman" w:hAnsi="Times New Roman" w:cs="Times New Roman" w:hint="eastAsia"/>
          <w:bCs/>
          <w:iCs/>
          <w:sz w:val="18"/>
          <w:szCs w:val="18"/>
        </w:rPr>
        <w:t>ELM</w:t>
      </w:r>
      <w:r w:rsidR="00D731EE" w:rsidRPr="00910769">
        <w:rPr>
          <w:rFonts w:ascii="Times New Roman" w:hAnsi="Times New Roman" w:cs="Times New Roman" w:hint="eastAsia"/>
          <w:bCs/>
          <w:iCs/>
          <w:sz w:val="18"/>
          <w:szCs w:val="18"/>
        </w:rPr>
        <w:t>）</w:t>
      </w:r>
      <w:r w:rsidR="00C622CC" w:rsidRPr="00910769">
        <w:rPr>
          <w:rFonts w:ascii="Times New Roman" w:hAnsi="Times New Roman" w:cs="Times New Roman" w:hint="eastAsia"/>
          <w:bCs/>
          <w:iCs/>
          <w:sz w:val="18"/>
          <w:szCs w:val="18"/>
        </w:rPr>
        <w:t>算法实现了</w:t>
      </w:r>
      <w:r w:rsidRPr="00910769">
        <w:rPr>
          <w:rFonts w:ascii="Times New Roman" w:hAnsi="Times New Roman" w:cs="Times New Roman" w:hint="eastAsia"/>
          <w:bCs/>
          <w:iCs/>
          <w:sz w:val="18"/>
          <w:szCs w:val="18"/>
        </w:rPr>
        <w:t>对</w:t>
      </w:r>
      <w:r w:rsidR="00C622CC" w:rsidRPr="00910769">
        <w:rPr>
          <w:rFonts w:ascii="Times New Roman" w:hAnsi="Times New Roman" w:cs="Times New Roman" w:hint="eastAsia"/>
          <w:bCs/>
          <w:iCs/>
          <w:sz w:val="18"/>
          <w:szCs w:val="18"/>
        </w:rPr>
        <w:t>甜菜品种的识别，并研究了卷积平滑、一阶导数、卷积平滑与一阶导数、对数变换、对数变换与一阶导数、标准正态变换、标准正态变换与一阶导数</w:t>
      </w:r>
      <w:r w:rsidR="00C622CC" w:rsidRPr="00910769">
        <w:rPr>
          <w:rFonts w:ascii="Times New Roman" w:hAnsi="Times New Roman" w:cs="Times New Roman" w:hint="eastAsia"/>
          <w:bCs/>
          <w:iCs/>
          <w:sz w:val="18"/>
          <w:szCs w:val="18"/>
        </w:rPr>
        <w:t>7</w:t>
      </w:r>
      <w:r w:rsidR="00C622CC" w:rsidRPr="00910769">
        <w:rPr>
          <w:rFonts w:ascii="Times New Roman" w:hAnsi="Times New Roman" w:cs="Times New Roman" w:hint="eastAsia"/>
          <w:bCs/>
          <w:iCs/>
          <w:sz w:val="18"/>
          <w:szCs w:val="18"/>
        </w:rPr>
        <w:t>种预处理方法对</w:t>
      </w:r>
      <w:r w:rsidR="00C622CC" w:rsidRPr="00910769">
        <w:rPr>
          <w:rFonts w:ascii="Times New Roman" w:hAnsi="Times New Roman" w:cs="Times New Roman" w:hint="eastAsia"/>
          <w:bCs/>
          <w:iCs/>
          <w:sz w:val="18"/>
          <w:szCs w:val="18"/>
        </w:rPr>
        <w:t>ELM</w:t>
      </w:r>
      <w:r w:rsidR="00C622CC" w:rsidRPr="00910769">
        <w:rPr>
          <w:rFonts w:ascii="Times New Roman" w:hAnsi="Times New Roman" w:cs="Times New Roman" w:hint="eastAsia"/>
          <w:bCs/>
          <w:iCs/>
          <w:sz w:val="18"/>
          <w:szCs w:val="18"/>
        </w:rPr>
        <w:t>模型识别性能的影响。为简化输入变量，采用标准差峰值法对不同预处理下的光谱数据提取了特征波段</w:t>
      </w:r>
      <w:r w:rsidR="00D70677" w:rsidRPr="00910769">
        <w:rPr>
          <w:rFonts w:ascii="Times New Roman" w:hAnsi="Times New Roman" w:cs="Times New Roman" w:hint="eastAsia"/>
          <w:bCs/>
          <w:iCs/>
          <w:sz w:val="18"/>
          <w:szCs w:val="18"/>
        </w:rPr>
        <w:t>。</w:t>
      </w:r>
      <w:r w:rsidR="005C08E0" w:rsidRPr="00451039">
        <w:rPr>
          <w:rFonts w:ascii="Times New Roman" w:hAnsi="Times New Roman" w:cs="Times New Roman" w:hint="eastAsia"/>
          <w:bCs/>
          <w:iCs/>
          <w:color w:val="FF0000"/>
          <w:sz w:val="18"/>
          <w:szCs w:val="18"/>
        </w:rPr>
        <w:t>实验结果表明</w:t>
      </w:r>
      <w:r w:rsidR="00D70677" w:rsidRPr="00910769">
        <w:rPr>
          <w:rFonts w:ascii="Times New Roman" w:hAnsi="Times New Roman" w:cs="Times New Roman" w:hint="eastAsia"/>
          <w:bCs/>
          <w:iCs/>
          <w:sz w:val="18"/>
          <w:szCs w:val="18"/>
        </w:rPr>
        <w:t>，</w:t>
      </w:r>
      <w:r w:rsidR="00D70677" w:rsidRPr="00910769">
        <w:rPr>
          <w:rFonts w:ascii="Times New Roman" w:eastAsia="宋体" w:hAnsi="Times New Roman" w:cs="Times New Roman" w:hint="eastAsia"/>
          <w:kern w:val="0"/>
          <w:sz w:val="18"/>
          <w:szCs w:val="18"/>
        </w:rPr>
        <w:t>在不同预处理方法下，</w:t>
      </w:r>
      <w:r w:rsidR="00D70677" w:rsidRPr="00910769">
        <w:rPr>
          <w:rFonts w:ascii="Times New Roman" w:eastAsia="宋体" w:hAnsi="Times New Roman" w:cs="Times New Roman" w:hint="eastAsia"/>
          <w:kern w:val="0"/>
          <w:sz w:val="18"/>
          <w:szCs w:val="18"/>
        </w:rPr>
        <w:t>ELM</w:t>
      </w:r>
      <w:r w:rsidR="00D70677" w:rsidRPr="00910769">
        <w:rPr>
          <w:rFonts w:ascii="Times New Roman" w:eastAsia="宋体" w:hAnsi="Times New Roman" w:cs="Times New Roman" w:hint="eastAsia"/>
          <w:kern w:val="0"/>
          <w:sz w:val="18"/>
          <w:szCs w:val="18"/>
        </w:rPr>
        <w:t>模型对甜菜品种的识别率均在</w:t>
      </w:r>
      <w:r w:rsidR="00D70677" w:rsidRPr="00910769">
        <w:rPr>
          <w:rFonts w:ascii="Times New Roman" w:eastAsia="宋体" w:hAnsi="Times New Roman" w:cs="Times New Roman" w:hint="eastAsia"/>
          <w:kern w:val="0"/>
          <w:sz w:val="18"/>
          <w:szCs w:val="18"/>
        </w:rPr>
        <w:t>80%</w:t>
      </w:r>
      <w:r w:rsidR="00D70677" w:rsidRPr="00910769">
        <w:rPr>
          <w:rFonts w:ascii="Times New Roman" w:eastAsia="宋体" w:hAnsi="Times New Roman" w:cs="Times New Roman" w:hint="eastAsia"/>
          <w:kern w:val="0"/>
          <w:sz w:val="18"/>
          <w:szCs w:val="18"/>
        </w:rPr>
        <w:t>以上，表现出良好的学习性能和泛化性能</w:t>
      </w:r>
      <w:r w:rsidR="00CA2F5B" w:rsidRPr="00910769">
        <w:rPr>
          <w:rFonts w:ascii="Times New Roman" w:eastAsia="宋体" w:hAnsi="Times New Roman" w:cs="Times New Roman" w:hint="eastAsia"/>
          <w:kern w:val="0"/>
          <w:sz w:val="18"/>
          <w:szCs w:val="18"/>
        </w:rPr>
        <w:t>，且发现不同预处理方法与一阶导数结合可以有效提高光谱数据的信噪比，增强光谱模型的准确性和稳定性</w:t>
      </w:r>
      <w:r w:rsidR="00D70677" w:rsidRPr="00910769">
        <w:rPr>
          <w:rFonts w:ascii="Times New Roman" w:eastAsia="宋体" w:hAnsi="Times New Roman" w:cs="Times New Roman" w:hint="eastAsia"/>
          <w:kern w:val="0"/>
          <w:sz w:val="18"/>
          <w:szCs w:val="18"/>
        </w:rPr>
        <w:t>；</w:t>
      </w:r>
      <w:r w:rsidR="008964F5" w:rsidRPr="00910769">
        <w:rPr>
          <w:rFonts w:ascii="Times New Roman" w:eastAsia="宋体" w:hAnsi="Times New Roman" w:cs="Times New Roman" w:hint="eastAsia"/>
          <w:kern w:val="0"/>
          <w:sz w:val="18"/>
          <w:szCs w:val="18"/>
        </w:rPr>
        <w:t>以特征波段建立的</w:t>
      </w:r>
      <w:r w:rsidR="008964F5" w:rsidRPr="00910769">
        <w:rPr>
          <w:rFonts w:ascii="Times New Roman" w:eastAsia="宋体" w:hAnsi="Times New Roman" w:cs="Times New Roman" w:hint="eastAsia"/>
          <w:kern w:val="0"/>
          <w:sz w:val="18"/>
          <w:szCs w:val="18"/>
        </w:rPr>
        <w:t>ELM</w:t>
      </w:r>
      <w:r w:rsidR="008964F5" w:rsidRPr="00910769">
        <w:rPr>
          <w:rFonts w:ascii="Times New Roman" w:eastAsia="宋体" w:hAnsi="Times New Roman" w:cs="Times New Roman" w:hint="eastAsia"/>
          <w:kern w:val="0"/>
          <w:sz w:val="18"/>
          <w:szCs w:val="18"/>
        </w:rPr>
        <w:t>模型对甜菜品种的识别精度比全波段建立的模型在总体上有所提高，表明以标准差峰值法提取的特征波段是有效的；</w:t>
      </w:r>
      <w:r w:rsidR="00CA2F5B" w:rsidRPr="00910769">
        <w:rPr>
          <w:rFonts w:ascii="Times New Roman" w:eastAsia="宋体" w:hAnsi="Times New Roman" w:cs="Times New Roman" w:hint="eastAsia"/>
          <w:kern w:val="0"/>
          <w:sz w:val="18"/>
          <w:szCs w:val="18"/>
        </w:rPr>
        <w:t>基于卷积平滑与一阶导数预处理后的光谱数据在全波段及特征波段下所建立的</w:t>
      </w:r>
      <w:r w:rsidR="00CA2F5B" w:rsidRPr="00910769">
        <w:rPr>
          <w:rFonts w:ascii="Times New Roman" w:eastAsia="宋体" w:hAnsi="Times New Roman" w:cs="Times New Roman" w:hint="eastAsia"/>
          <w:kern w:val="0"/>
          <w:sz w:val="18"/>
          <w:szCs w:val="18"/>
        </w:rPr>
        <w:t>ELM</w:t>
      </w:r>
      <w:r w:rsidR="00CA2F5B" w:rsidRPr="00910769">
        <w:rPr>
          <w:rFonts w:ascii="Times New Roman" w:eastAsia="宋体" w:hAnsi="Times New Roman" w:cs="Times New Roman" w:hint="eastAsia"/>
          <w:kern w:val="0"/>
          <w:sz w:val="18"/>
          <w:szCs w:val="18"/>
        </w:rPr>
        <w:t>模型均取得了最优的识别效果，其训练集的识别率均达到了</w:t>
      </w:r>
      <w:r w:rsidR="00CA2F5B" w:rsidRPr="00910769">
        <w:rPr>
          <w:rFonts w:ascii="Times New Roman" w:eastAsia="宋体" w:hAnsi="Times New Roman" w:cs="Times New Roman" w:hint="eastAsia"/>
          <w:kern w:val="0"/>
          <w:sz w:val="18"/>
          <w:szCs w:val="18"/>
        </w:rPr>
        <w:t>98.13%</w:t>
      </w:r>
      <w:r w:rsidR="00CA2F5B" w:rsidRPr="00910769">
        <w:rPr>
          <w:rFonts w:ascii="Times New Roman" w:eastAsia="宋体" w:hAnsi="Times New Roman" w:cs="Times New Roman" w:hint="eastAsia"/>
          <w:kern w:val="0"/>
          <w:sz w:val="18"/>
          <w:szCs w:val="18"/>
        </w:rPr>
        <w:t>，预测集的识别率分别为</w:t>
      </w:r>
      <w:r w:rsidR="00CA2F5B" w:rsidRPr="00910769">
        <w:rPr>
          <w:rFonts w:ascii="Times New Roman" w:eastAsia="宋体" w:hAnsi="Times New Roman" w:cs="Times New Roman" w:hint="eastAsia"/>
          <w:kern w:val="0"/>
          <w:sz w:val="18"/>
          <w:szCs w:val="18"/>
        </w:rPr>
        <w:t>93.94%</w:t>
      </w:r>
      <w:r w:rsidR="00CA2F5B" w:rsidRPr="00910769">
        <w:rPr>
          <w:rFonts w:ascii="Times New Roman" w:eastAsia="宋体" w:hAnsi="Times New Roman" w:cs="Times New Roman" w:hint="eastAsia"/>
          <w:kern w:val="0"/>
          <w:sz w:val="18"/>
          <w:szCs w:val="18"/>
        </w:rPr>
        <w:t>、</w:t>
      </w:r>
      <w:r w:rsidR="00CA2F5B" w:rsidRPr="00910769">
        <w:rPr>
          <w:rFonts w:ascii="Times New Roman" w:eastAsia="宋体" w:hAnsi="Times New Roman" w:cs="Times New Roman" w:hint="eastAsia"/>
          <w:kern w:val="0"/>
          <w:sz w:val="18"/>
          <w:szCs w:val="18"/>
        </w:rPr>
        <w:t>95.45%</w:t>
      </w:r>
      <w:r w:rsidR="00CA2F5B" w:rsidRPr="00910769">
        <w:rPr>
          <w:rFonts w:ascii="Times New Roman" w:eastAsia="宋体" w:hAnsi="Times New Roman" w:cs="Times New Roman" w:hint="eastAsia"/>
          <w:kern w:val="0"/>
          <w:sz w:val="18"/>
          <w:szCs w:val="18"/>
        </w:rPr>
        <w:t>。</w:t>
      </w:r>
    </w:p>
    <w:p w:rsidR="00DF5A99" w:rsidRDefault="00DF5A99" w:rsidP="00910769">
      <w:pPr>
        <w:ind w:leftChars="207" w:left="435" w:rightChars="200" w:right="420"/>
        <w:rPr>
          <w:rFonts w:ascii="Times New Roman" w:eastAsia="宋体" w:hAnsi="Times New Roman" w:cs="Times New Roman"/>
          <w:kern w:val="0"/>
          <w:sz w:val="18"/>
          <w:szCs w:val="18"/>
        </w:rPr>
      </w:pPr>
      <w:r w:rsidRPr="00813E63">
        <w:rPr>
          <w:rFonts w:ascii="Times New Roman" w:eastAsia="宋体" w:hAnsi="Times New Roman" w:cs="Times New Roman" w:hint="eastAsia"/>
          <w:kern w:val="0"/>
          <w:sz w:val="18"/>
          <w:szCs w:val="18"/>
        </w:rPr>
        <w:t>关键词</w:t>
      </w:r>
      <w:r w:rsidR="00813E63">
        <w:rPr>
          <w:rFonts w:ascii="Times New Roman" w:eastAsia="宋体" w:hAnsi="Times New Roman" w:cs="Times New Roman" w:hint="eastAsia"/>
          <w:b/>
          <w:kern w:val="0"/>
          <w:sz w:val="18"/>
          <w:szCs w:val="18"/>
        </w:rPr>
        <w:t xml:space="preserve">  </w:t>
      </w:r>
      <w:r w:rsidRPr="00910769">
        <w:rPr>
          <w:rFonts w:ascii="Times New Roman" w:eastAsia="宋体" w:hAnsi="Times New Roman" w:cs="Times New Roman" w:hint="eastAsia"/>
          <w:kern w:val="0"/>
          <w:sz w:val="18"/>
          <w:szCs w:val="18"/>
        </w:rPr>
        <w:t>高光谱；极限学习机；甜菜品种</w:t>
      </w:r>
    </w:p>
    <w:p w:rsidR="002C7267" w:rsidRPr="00813E63" w:rsidRDefault="00EC032F" w:rsidP="002C7267">
      <w:pPr>
        <w:ind w:leftChars="207" w:left="435" w:rightChars="200" w:right="420"/>
        <w:rPr>
          <w:rFonts w:ascii="Times New Roman" w:eastAsia="宋体" w:hAnsi="Times New Roman" w:cs="Times New Roman"/>
          <w:kern w:val="0"/>
          <w:sz w:val="18"/>
          <w:szCs w:val="18"/>
        </w:rPr>
      </w:pPr>
      <w:r>
        <w:rPr>
          <w:rFonts w:ascii="Times New Roman" w:eastAsia="宋体" w:hAnsi="宋体" w:cs="Times New Roman"/>
          <w:kern w:val="0"/>
          <w:sz w:val="18"/>
          <w:szCs w:val="18"/>
        </w:rPr>
        <w:t>中图分类号</w:t>
      </w:r>
      <w:r>
        <w:rPr>
          <w:rFonts w:ascii="Times New Roman" w:eastAsia="宋体" w:hAnsi="宋体" w:cs="Times New Roman" w:hint="eastAsia"/>
          <w:kern w:val="0"/>
          <w:sz w:val="18"/>
          <w:szCs w:val="18"/>
        </w:rPr>
        <w:t>：</w:t>
      </w:r>
      <w:r w:rsidR="009B34E7">
        <w:rPr>
          <w:rFonts w:ascii="Times New Roman" w:eastAsia="宋体" w:hAnsi="宋体" w:cs="Times New Roman" w:hint="eastAsia"/>
          <w:kern w:val="0"/>
          <w:sz w:val="18"/>
          <w:szCs w:val="18"/>
        </w:rPr>
        <w:t>TP79</w:t>
      </w:r>
      <w:r w:rsidR="002C7267" w:rsidRPr="00813E63">
        <w:rPr>
          <w:rFonts w:ascii="Times New Roman" w:eastAsia="宋体" w:hAnsi="Times New Roman" w:cs="Times New Roman"/>
          <w:kern w:val="0"/>
          <w:sz w:val="18"/>
          <w:szCs w:val="18"/>
        </w:rPr>
        <w:t xml:space="preserve">                  </w:t>
      </w:r>
      <w:r>
        <w:rPr>
          <w:rFonts w:ascii="Times New Roman" w:eastAsia="宋体" w:hAnsi="宋体" w:cs="Times New Roman"/>
          <w:kern w:val="0"/>
          <w:sz w:val="18"/>
          <w:szCs w:val="18"/>
        </w:rPr>
        <w:t>文献标识码</w:t>
      </w:r>
      <w:r>
        <w:rPr>
          <w:rFonts w:ascii="Times New Roman" w:eastAsia="宋体" w:hAnsi="宋体" w:cs="Times New Roman" w:hint="eastAsia"/>
          <w:kern w:val="0"/>
          <w:sz w:val="18"/>
          <w:szCs w:val="18"/>
        </w:rPr>
        <w:t>：</w:t>
      </w:r>
      <w:r>
        <w:rPr>
          <w:rFonts w:ascii="Times New Roman" w:eastAsia="宋体" w:hAnsi="宋体" w:cs="Times New Roman" w:hint="eastAsia"/>
          <w:kern w:val="0"/>
          <w:sz w:val="18"/>
          <w:szCs w:val="18"/>
        </w:rPr>
        <w:t>A</w:t>
      </w:r>
      <w:r w:rsidR="002C7267" w:rsidRPr="00813E63">
        <w:rPr>
          <w:rFonts w:ascii="Times New Roman" w:eastAsia="宋体" w:hAnsi="Times New Roman" w:cs="Times New Roman"/>
          <w:kern w:val="0"/>
          <w:sz w:val="18"/>
          <w:szCs w:val="18"/>
        </w:rPr>
        <w:t xml:space="preserve">           </w:t>
      </w:r>
      <w:r w:rsidR="00813E63">
        <w:rPr>
          <w:rFonts w:ascii="Times New Roman" w:eastAsia="宋体" w:hAnsi="宋体" w:cs="Times New Roman" w:hint="eastAsia"/>
          <w:kern w:val="0"/>
          <w:sz w:val="18"/>
          <w:szCs w:val="18"/>
        </w:rPr>
        <w:t>DOI</w:t>
      </w:r>
      <w:r w:rsidR="002C7267" w:rsidRPr="00813E63">
        <w:rPr>
          <w:rFonts w:ascii="Times New Roman" w:eastAsia="宋体" w:hAnsi="宋体" w:cs="Times New Roman"/>
          <w:kern w:val="0"/>
          <w:sz w:val="18"/>
          <w:szCs w:val="18"/>
        </w:rPr>
        <w:t>：</w:t>
      </w:r>
    </w:p>
    <w:p w:rsidR="00910769" w:rsidRDefault="00910769" w:rsidP="00045C99">
      <w:pPr>
        <w:rPr>
          <w:rFonts w:ascii="Times New Roman" w:cs="Times New Roman"/>
        </w:rPr>
      </w:pPr>
    </w:p>
    <w:p w:rsidR="00A45E03" w:rsidRDefault="00A45E03" w:rsidP="003B66AE">
      <w:pPr>
        <w:spacing w:line="480" w:lineRule="auto"/>
        <w:rPr>
          <w:rFonts w:ascii="Times New Roman" w:cs="Times New Roman"/>
          <w:sz w:val="24"/>
          <w:szCs w:val="24"/>
        </w:rPr>
        <w:sectPr w:rsidR="00A45E03" w:rsidSect="00905A2A">
          <w:pgSz w:w="11906" w:h="16838"/>
          <w:pgMar w:top="1134" w:right="1134" w:bottom="1134" w:left="1134" w:header="851" w:footer="992" w:gutter="0"/>
          <w:cols w:space="425"/>
          <w:docGrid w:type="lines" w:linePitch="312"/>
        </w:sectPr>
      </w:pPr>
    </w:p>
    <w:p w:rsidR="00AF4DB1" w:rsidRPr="003B66AE" w:rsidRDefault="00AF4DB1" w:rsidP="003B66AE">
      <w:pPr>
        <w:spacing w:line="480" w:lineRule="auto"/>
        <w:rPr>
          <w:rFonts w:ascii="Times New Roman" w:hAnsi="Times New Roman" w:cs="Times New Roman"/>
          <w:sz w:val="24"/>
          <w:szCs w:val="24"/>
        </w:rPr>
      </w:pPr>
      <w:r w:rsidRPr="003B66AE">
        <w:rPr>
          <w:rFonts w:ascii="Times New Roman" w:cs="Times New Roman"/>
          <w:sz w:val="24"/>
          <w:szCs w:val="24"/>
        </w:rPr>
        <w:lastRenderedPageBreak/>
        <w:t>引言</w:t>
      </w:r>
    </w:p>
    <w:p w:rsidR="00CC5F4A" w:rsidRPr="00910769" w:rsidRDefault="00313323" w:rsidP="00910769">
      <w:pPr>
        <w:ind w:firstLineChars="200" w:firstLine="400"/>
        <w:rPr>
          <w:rFonts w:ascii="Times New Roman" w:hAnsi="Times New Roman" w:cs="Times New Roman"/>
          <w:sz w:val="20"/>
          <w:szCs w:val="20"/>
        </w:rPr>
      </w:pPr>
      <w:r w:rsidRPr="00910769">
        <w:rPr>
          <w:rFonts w:ascii="Times New Roman" w:cs="Times New Roman"/>
          <w:sz w:val="20"/>
          <w:szCs w:val="20"/>
        </w:rPr>
        <w:t>高光谱</w:t>
      </w:r>
      <w:r w:rsidR="00EC3AC5" w:rsidRPr="00910769">
        <w:rPr>
          <w:rFonts w:ascii="Times New Roman" w:cs="Times New Roman"/>
          <w:sz w:val="20"/>
          <w:szCs w:val="20"/>
        </w:rPr>
        <w:t>技术是</w:t>
      </w:r>
      <w:r w:rsidR="00EC3AC5" w:rsidRPr="00910769">
        <w:rPr>
          <w:rFonts w:ascii="Times New Roman" w:hAnsi="Times New Roman" w:cs="Times New Roman"/>
          <w:sz w:val="20"/>
          <w:szCs w:val="20"/>
        </w:rPr>
        <w:t>20</w:t>
      </w:r>
      <w:r w:rsidR="00EC3AC5" w:rsidRPr="00910769">
        <w:rPr>
          <w:rFonts w:ascii="Times New Roman" w:cs="Times New Roman"/>
          <w:sz w:val="20"/>
          <w:szCs w:val="20"/>
        </w:rPr>
        <w:t>世纪</w:t>
      </w:r>
      <w:r w:rsidR="00EC3AC5" w:rsidRPr="00910769">
        <w:rPr>
          <w:rFonts w:ascii="Times New Roman" w:hAnsi="Times New Roman" w:cs="Times New Roman"/>
          <w:sz w:val="20"/>
          <w:szCs w:val="20"/>
        </w:rPr>
        <w:t>80</w:t>
      </w:r>
      <w:r w:rsidR="00EC3AC5" w:rsidRPr="00910769">
        <w:rPr>
          <w:rFonts w:ascii="Times New Roman" w:cs="Times New Roman"/>
          <w:sz w:val="20"/>
          <w:szCs w:val="20"/>
        </w:rPr>
        <w:t>年代兴起的一种</w:t>
      </w:r>
      <w:r w:rsidR="00C05066" w:rsidRPr="00910769">
        <w:rPr>
          <w:rFonts w:ascii="Times New Roman" w:cs="Times New Roman"/>
          <w:sz w:val="20"/>
          <w:szCs w:val="20"/>
        </w:rPr>
        <w:t>快速、无损的</w:t>
      </w:r>
      <w:r w:rsidR="00EC3AC5" w:rsidRPr="00910769">
        <w:rPr>
          <w:rFonts w:ascii="Times New Roman" w:cs="Times New Roman"/>
          <w:sz w:val="20"/>
          <w:szCs w:val="20"/>
        </w:rPr>
        <w:t>综合性</w:t>
      </w:r>
      <w:r w:rsidR="00D57E5F" w:rsidRPr="00910769">
        <w:rPr>
          <w:rFonts w:ascii="Times New Roman" w:cs="Times New Roman"/>
          <w:sz w:val="20"/>
          <w:szCs w:val="20"/>
        </w:rPr>
        <w:t>探测</w:t>
      </w:r>
      <w:r w:rsidR="00EC3AC5" w:rsidRPr="00910769">
        <w:rPr>
          <w:rFonts w:ascii="Times New Roman" w:cs="Times New Roman"/>
          <w:sz w:val="20"/>
          <w:szCs w:val="20"/>
        </w:rPr>
        <w:t>技术，</w:t>
      </w:r>
      <w:r w:rsidR="00D57E5F" w:rsidRPr="00910769">
        <w:rPr>
          <w:rFonts w:ascii="Times New Roman" w:cs="Times New Roman"/>
          <w:sz w:val="20"/>
          <w:szCs w:val="20"/>
        </w:rPr>
        <w:t>其具有光谱分辨率高、波段多且连续的特点</w:t>
      </w:r>
      <w:r w:rsidR="00D57E5F" w:rsidRPr="00910769">
        <w:rPr>
          <w:rFonts w:ascii="Times New Roman" w:hAnsi="Times New Roman" w:cs="Times New Roman"/>
          <w:sz w:val="20"/>
          <w:szCs w:val="20"/>
        </w:rPr>
        <w:t>,</w:t>
      </w:r>
      <w:r w:rsidR="00EB4A26" w:rsidRPr="00910769">
        <w:rPr>
          <w:rFonts w:ascii="Times New Roman" w:cs="Times New Roman"/>
          <w:sz w:val="20"/>
          <w:szCs w:val="20"/>
        </w:rPr>
        <w:t>可以反映出目标物体相邻波段间的细微光谱</w:t>
      </w:r>
      <w:r w:rsidR="00D57E5F" w:rsidRPr="00910769">
        <w:rPr>
          <w:rFonts w:ascii="Times New Roman" w:cs="Times New Roman"/>
          <w:sz w:val="20"/>
          <w:szCs w:val="20"/>
        </w:rPr>
        <w:t>差异</w:t>
      </w:r>
      <w:r w:rsidR="00CA07E0" w:rsidRPr="00910769">
        <w:rPr>
          <w:rFonts w:ascii="Times New Roman" w:hAnsi="Times New Roman" w:cs="Times New Roman"/>
          <w:sz w:val="20"/>
          <w:szCs w:val="20"/>
          <w:vertAlign w:val="superscript"/>
        </w:rPr>
        <w:t>[1]</w:t>
      </w:r>
      <w:r w:rsidR="00D57E5F" w:rsidRPr="00910769">
        <w:rPr>
          <w:rFonts w:ascii="Times New Roman" w:cs="Times New Roman"/>
          <w:sz w:val="20"/>
          <w:szCs w:val="20"/>
        </w:rPr>
        <w:t>，</w:t>
      </w:r>
      <w:r w:rsidR="00EB4A26" w:rsidRPr="00910769">
        <w:rPr>
          <w:rFonts w:ascii="Times New Roman" w:cs="Times New Roman"/>
          <w:sz w:val="20"/>
          <w:szCs w:val="20"/>
        </w:rPr>
        <w:t>克服了多光谱技术宽波段、低分辨率的局限性，</w:t>
      </w:r>
      <w:r w:rsidR="00CA07E0" w:rsidRPr="00910769">
        <w:rPr>
          <w:rFonts w:ascii="Times New Roman" w:cs="Times New Roman"/>
          <w:sz w:val="20"/>
          <w:szCs w:val="20"/>
        </w:rPr>
        <w:t>为研究地物</w:t>
      </w:r>
      <w:r w:rsidR="00CC5F4A" w:rsidRPr="00910769">
        <w:rPr>
          <w:rFonts w:ascii="Times New Roman" w:cs="Times New Roman"/>
          <w:sz w:val="20"/>
          <w:szCs w:val="20"/>
        </w:rPr>
        <w:t>之间</w:t>
      </w:r>
      <w:r w:rsidR="005729BF" w:rsidRPr="00910769">
        <w:rPr>
          <w:rFonts w:ascii="Times New Roman" w:cs="Times New Roman"/>
          <w:sz w:val="20"/>
          <w:szCs w:val="20"/>
        </w:rPr>
        <w:t>的</w:t>
      </w:r>
      <w:r w:rsidR="00CA07E0" w:rsidRPr="00910769">
        <w:rPr>
          <w:rFonts w:ascii="Times New Roman" w:cs="Times New Roman"/>
          <w:sz w:val="20"/>
          <w:szCs w:val="20"/>
        </w:rPr>
        <w:t>细微特征</w:t>
      </w:r>
      <w:r w:rsidR="005729BF" w:rsidRPr="00910769">
        <w:rPr>
          <w:rFonts w:ascii="Times New Roman" w:cs="Times New Roman"/>
          <w:sz w:val="20"/>
          <w:szCs w:val="20"/>
        </w:rPr>
        <w:t>提供了有效的技术支撑</w:t>
      </w:r>
      <w:r w:rsidR="00CA07E0" w:rsidRPr="00910769">
        <w:rPr>
          <w:rFonts w:ascii="Times New Roman" w:cs="Times New Roman"/>
          <w:sz w:val="20"/>
          <w:szCs w:val="20"/>
        </w:rPr>
        <w:t>。</w:t>
      </w:r>
    </w:p>
    <w:p w:rsidR="001A2953" w:rsidRPr="00910769" w:rsidRDefault="00020123" w:rsidP="00910769">
      <w:pPr>
        <w:ind w:firstLineChars="200" w:firstLine="400"/>
        <w:rPr>
          <w:rFonts w:ascii="Times New Roman" w:hAnsi="Times New Roman" w:cs="Times New Roman"/>
          <w:sz w:val="20"/>
          <w:szCs w:val="20"/>
        </w:rPr>
      </w:pPr>
      <w:r>
        <w:rPr>
          <w:rFonts w:ascii="Times New Roman" w:hAnsi="Times New Roman" w:cs="Times New Roman"/>
          <w:noProof/>
          <w:sz w:val="20"/>
          <w:szCs w:val="20"/>
        </w:rPr>
        <w:pict>
          <v:group id="Group 194" o:spid="_x0000_s1034" alt="" style="position:absolute;left:0;text-align:left;margin-left:1.75pt;margin-top:208.4pt;width:481.15pt;height:83.25pt;z-index:251658240" coordsize="4876,1050">
            <v:line id="Line 195" o:spid="_x0000_s1035" style="position:absolute" from="11,0" to="1689,0"/>
            <v:shapetype id="_x0000_t202" coordsize="21600,21600" o:spt="202" path="m,l,21600r21600,l21600,xe">
              <v:stroke joinstyle="miter"/>
              <v:path gradientshapeok="t" o:connecttype="rect"/>
            </v:shapetype>
            <v:shape id="Quad Arrow 196" o:spid="_x0000_s1036" type="#_x0000_t202" style="position:absolute;top:46;width:4876;height:1004" filled="f" stroked="f">
              <v:textbox style="mso-next-textbox:#Quad Arrow 196" inset="0,0,0,0">
                <w:txbxContent>
                  <w:p w:rsidR="00AF242F" w:rsidRPr="00AF242F" w:rsidRDefault="007D2D1D" w:rsidP="007D2D1D">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00AF242F" w:rsidRPr="00AF242F">
                      <w:rPr>
                        <w:rFonts w:ascii="Times New Roman" w:eastAsia="宋体" w:hAnsi="Times New Roman" w:cs="Times New Roman"/>
                        <w:sz w:val="18"/>
                        <w:szCs w:val="18"/>
                      </w:rPr>
                      <w:t>收稿日期：</w:t>
                    </w:r>
                  </w:p>
                  <w:p w:rsidR="007D2D1D" w:rsidRDefault="007D2D1D" w:rsidP="007D2D1D">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00AF242F" w:rsidRPr="00AF242F">
                      <w:rPr>
                        <w:rFonts w:ascii="Times New Roman" w:eastAsia="宋体" w:hAnsi="Times New Roman" w:cs="Times New Roman"/>
                        <w:sz w:val="18"/>
                        <w:szCs w:val="18"/>
                      </w:rPr>
                      <w:t>基金项目：国家自然科学基金项目（</w:t>
                    </w:r>
                    <w:r w:rsidR="00AF242F" w:rsidRPr="00AF242F">
                      <w:rPr>
                        <w:rFonts w:ascii="Times New Roman" w:eastAsia="宋体" w:hAnsi="Times New Roman" w:cs="Times New Roman"/>
                        <w:sz w:val="18"/>
                        <w:szCs w:val="18"/>
                      </w:rPr>
                      <w:t>41261084</w:t>
                    </w:r>
                    <w:r w:rsidR="00AF242F" w:rsidRPr="00AF242F">
                      <w:rPr>
                        <w:rFonts w:ascii="Times New Roman" w:eastAsia="宋体" w:hAnsi="Times New Roman" w:cs="Times New Roman"/>
                        <w:sz w:val="18"/>
                        <w:szCs w:val="18"/>
                      </w:rPr>
                      <w:t>）</w:t>
                    </w:r>
                    <w:r w:rsidR="00AF242F" w:rsidRPr="00AF242F">
                      <w:rPr>
                        <w:rFonts w:ascii="Times New Roman" w:eastAsia="宋体" w:hAnsi="Times New Roman" w:cs="Times New Roman" w:hint="eastAsia"/>
                        <w:sz w:val="18"/>
                        <w:szCs w:val="18"/>
                      </w:rPr>
                      <w:t>，</w:t>
                    </w:r>
                    <w:r w:rsidR="00AF242F" w:rsidRPr="00AF242F">
                      <w:rPr>
                        <w:rFonts w:ascii="Times New Roman" w:eastAsia="宋体" w:hAnsi="Times New Roman" w:cs="Times New Roman"/>
                        <w:sz w:val="18"/>
                        <w:szCs w:val="18"/>
                      </w:rPr>
                      <w:t>内蒙古自然科学基金（</w:t>
                    </w:r>
                    <w:r w:rsidR="00AF242F" w:rsidRPr="00AF242F">
                      <w:rPr>
                        <w:rFonts w:ascii="Times New Roman" w:eastAsia="宋体" w:hAnsi="Times New Roman" w:cs="Times New Roman"/>
                        <w:sz w:val="18"/>
                        <w:szCs w:val="18"/>
                      </w:rPr>
                      <w:t>2016MS0346</w:t>
                    </w:r>
                    <w:r w:rsidR="00AF242F" w:rsidRPr="00AF242F">
                      <w:rPr>
                        <w:rFonts w:ascii="Times New Roman" w:eastAsia="宋体" w:hAnsi="Times New Roman" w:cs="Times New Roman"/>
                        <w:sz w:val="18"/>
                        <w:szCs w:val="18"/>
                      </w:rPr>
                      <w:t>）</w:t>
                    </w:r>
                    <w:r w:rsidR="00AF242F" w:rsidRPr="00AF242F">
                      <w:rPr>
                        <w:rFonts w:ascii="Times New Roman" w:eastAsia="宋体" w:hAnsi="Times New Roman" w:cs="Times New Roman" w:hint="eastAsia"/>
                        <w:sz w:val="18"/>
                        <w:szCs w:val="18"/>
                      </w:rPr>
                      <w:t>，</w:t>
                    </w:r>
                    <w:r w:rsidR="00AF242F" w:rsidRPr="00AF242F">
                      <w:rPr>
                        <w:rFonts w:ascii="Times New Roman" w:eastAsia="宋体" w:hAnsi="Times New Roman" w:cs="Times New Roman"/>
                        <w:sz w:val="18"/>
                        <w:szCs w:val="18"/>
                      </w:rPr>
                      <w:t>国家现代农业产业技术体系专项</w:t>
                    </w:r>
                  </w:p>
                  <w:p w:rsidR="00AF242F" w:rsidRPr="00AF242F" w:rsidRDefault="007D2D1D" w:rsidP="007D2D1D">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00AF242F" w:rsidRPr="00AF242F">
                      <w:rPr>
                        <w:rFonts w:ascii="Times New Roman" w:eastAsia="宋体" w:hAnsi="Times New Roman" w:cs="Times New Roman"/>
                        <w:sz w:val="18"/>
                        <w:szCs w:val="18"/>
                      </w:rPr>
                      <w:t>基</w:t>
                    </w:r>
                    <w:r w:rsidR="00AF242F" w:rsidRPr="00AF242F">
                      <w:rPr>
                        <w:rFonts w:ascii="Times New Roman" w:eastAsia="宋体" w:hAnsi="Times New Roman" w:cs="Times New Roman" w:hint="eastAsia"/>
                        <w:sz w:val="18"/>
                        <w:szCs w:val="18"/>
                      </w:rPr>
                      <w:t>金</w:t>
                    </w:r>
                    <w:r w:rsidR="00AF242F" w:rsidRPr="00AF242F">
                      <w:rPr>
                        <w:rFonts w:ascii="Times New Roman" w:eastAsia="宋体" w:hAnsi="Times New Roman" w:cs="Times New Roman"/>
                        <w:sz w:val="18"/>
                        <w:szCs w:val="18"/>
                      </w:rPr>
                      <w:t>（</w:t>
                    </w:r>
                    <w:r w:rsidR="00AF242F" w:rsidRPr="00AF242F">
                      <w:rPr>
                        <w:rFonts w:ascii="Times New Roman" w:eastAsia="宋体" w:hAnsi="Times New Roman" w:cs="Times New Roman"/>
                        <w:sz w:val="18"/>
                        <w:szCs w:val="18"/>
                      </w:rPr>
                      <w:t>CARS-210402</w:t>
                    </w:r>
                    <w:r w:rsidR="00AF242F" w:rsidRPr="00AF242F">
                      <w:rPr>
                        <w:rFonts w:ascii="Times New Roman" w:eastAsia="宋体" w:hAnsi="Times New Roman" w:cs="Times New Roman"/>
                        <w:sz w:val="18"/>
                        <w:szCs w:val="18"/>
                      </w:rPr>
                      <w:t>）</w:t>
                    </w:r>
                    <w:r w:rsidR="00AF242F" w:rsidRPr="00AF242F">
                      <w:rPr>
                        <w:rFonts w:ascii="Times New Roman" w:eastAsia="宋体" w:hAnsi="Times New Roman" w:cs="Times New Roman" w:hint="eastAsia"/>
                        <w:sz w:val="18"/>
                        <w:szCs w:val="18"/>
                      </w:rPr>
                      <w:t>资助</w:t>
                    </w:r>
                  </w:p>
                  <w:p w:rsidR="00AF242F" w:rsidRDefault="007D2D1D" w:rsidP="007D2D1D">
                    <w:pPr>
                      <w:rPr>
                        <w:rFonts w:ascii="Times New Roman" w:eastAsia="宋体" w:hAnsi="Calibri" w:cs="Times New Roman"/>
                        <w:sz w:val="18"/>
                        <w:szCs w:val="18"/>
                      </w:rPr>
                    </w:pPr>
                    <w:r>
                      <w:rPr>
                        <w:rFonts w:ascii="Times New Roman" w:eastAsia="宋体" w:hAnsi="Calibri" w:cs="Times New Roman" w:hint="eastAsia"/>
                        <w:sz w:val="18"/>
                        <w:szCs w:val="18"/>
                      </w:rPr>
                      <w:t xml:space="preserve">  </w:t>
                    </w:r>
                    <w:r>
                      <w:rPr>
                        <w:rFonts w:ascii="Times New Roman" w:eastAsia="宋体" w:hAnsi="Calibri" w:cs="Times New Roman"/>
                        <w:sz w:val="18"/>
                        <w:szCs w:val="18"/>
                      </w:rPr>
                      <w:t>作者简介：杨荣超</w:t>
                    </w:r>
                    <w:r w:rsidR="00AF242F" w:rsidRPr="00AF242F">
                      <w:rPr>
                        <w:rFonts w:ascii="Times New Roman" w:eastAsia="宋体" w:hAnsi="Calibri" w:cs="Times New Roman"/>
                        <w:sz w:val="18"/>
                        <w:szCs w:val="18"/>
                      </w:rPr>
                      <w:t>，男，</w:t>
                    </w:r>
                    <w:r>
                      <w:rPr>
                        <w:rFonts w:ascii="Times New Roman" w:eastAsia="宋体" w:hAnsi="Calibri" w:cs="Times New Roman" w:hint="eastAsia"/>
                        <w:sz w:val="18"/>
                        <w:szCs w:val="18"/>
                      </w:rPr>
                      <w:t>1990</w:t>
                    </w:r>
                    <w:r>
                      <w:rPr>
                        <w:rFonts w:ascii="Times New Roman" w:eastAsia="宋体" w:hAnsi="Calibri" w:cs="Times New Roman" w:hint="eastAsia"/>
                        <w:sz w:val="18"/>
                        <w:szCs w:val="18"/>
                      </w:rPr>
                      <w:t>年生，北京林业大学工学院博士研究生</w:t>
                    </w:r>
                    <w:r>
                      <w:rPr>
                        <w:rFonts w:ascii="Times New Roman" w:eastAsia="宋体" w:hAnsi="Calibri" w:cs="Times New Roman" w:hint="eastAsia"/>
                        <w:sz w:val="18"/>
                        <w:szCs w:val="18"/>
                      </w:rPr>
                      <w:t xml:space="preserve">   </w:t>
                    </w:r>
                    <w:r>
                      <w:rPr>
                        <w:rFonts w:ascii="Times New Roman" w:eastAsia="宋体" w:hAnsi="Times New Roman" w:cs="Times New Roman" w:hint="eastAsia"/>
                        <w:sz w:val="18"/>
                        <w:szCs w:val="18"/>
                      </w:rPr>
                      <w:t>e</w:t>
                    </w:r>
                    <w:r w:rsidR="00AF242F" w:rsidRPr="00AF242F">
                      <w:rPr>
                        <w:rFonts w:ascii="Times New Roman" w:eastAsia="宋体" w:hAnsi="Times New Roman" w:cs="Times New Roman"/>
                        <w:sz w:val="18"/>
                        <w:szCs w:val="18"/>
                      </w:rPr>
                      <w:t>-mail</w:t>
                    </w:r>
                    <w:r w:rsidR="00373F24">
                      <w:rPr>
                        <w:rFonts w:ascii="Times New Roman" w:eastAsia="宋体" w:hAnsi="Calibri" w:cs="Times New Roman" w:hint="eastAsia"/>
                        <w:sz w:val="18"/>
                        <w:szCs w:val="18"/>
                      </w:rPr>
                      <w:t xml:space="preserve">: </w:t>
                    </w:r>
                    <w:r w:rsidR="00373F24">
                      <w:rPr>
                        <w:rFonts w:ascii="Times New Roman" w:eastAsia="宋体" w:hAnsi="Times New Roman" w:cs="Times New Roman" w:hint="eastAsia"/>
                        <w:sz w:val="18"/>
                        <w:szCs w:val="18"/>
                      </w:rPr>
                      <w:t>eduyangrc@163.com</w:t>
                    </w:r>
                  </w:p>
                  <w:p w:rsidR="007D2D1D" w:rsidRPr="007D2D1D" w:rsidRDefault="007D2D1D" w:rsidP="007D2D1D">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Pr="007D2D1D">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通讯联系人</w:t>
                    </w:r>
                    <w:r>
                      <w:rPr>
                        <w:rFonts w:ascii="Times New Roman" w:eastAsia="宋体" w:hAnsi="Times New Roman" w:cs="Times New Roman" w:hint="eastAsia"/>
                        <w:sz w:val="18"/>
                        <w:szCs w:val="18"/>
                      </w:rPr>
                      <w:t xml:space="preserve">   e-mail: kanjm@bjfu.edu.cn</w:t>
                    </w:r>
                  </w:p>
                  <w:p w:rsidR="00AF242F" w:rsidRDefault="00AF242F" w:rsidP="00AF242F">
                    <w:pPr>
                      <w:spacing w:line="220" w:lineRule="exact"/>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p w:rsidR="00AF242F" w:rsidRDefault="00AF242F" w:rsidP="00AF242F">
                    <w:pPr>
                      <w:spacing w:line="220" w:lineRule="exact"/>
                      <w:ind w:left="763" w:hangingChars="509" w:hanging="763"/>
                      <w:rPr>
                        <w:rFonts w:ascii="Calibri" w:eastAsia="宋体" w:hAnsi="Calibri" w:cs="Times New Roman"/>
                        <w:sz w:val="15"/>
                      </w:rPr>
                    </w:pPr>
                  </w:p>
                </w:txbxContent>
              </v:textbox>
            </v:shape>
            <w10:wrap type="square"/>
          </v:group>
        </w:pict>
      </w:r>
      <w:r w:rsidR="00C05066" w:rsidRPr="00910769">
        <w:rPr>
          <w:rFonts w:ascii="Times New Roman" w:cs="Times New Roman"/>
          <w:sz w:val="20"/>
          <w:szCs w:val="20"/>
        </w:rPr>
        <w:t>近年来</w:t>
      </w:r>
      <w:r w:rsidR="001A2953" w:rsidRPr="00910769">
        <w:rPr>
          <w:rFonts w:ascii="Times New Roman" w:cs="Times New Roman"/>
          <w:sz w:val="20"/>
          <w:szCs w:val="20"/>
        </w:rPr>
        <w:t>，国内外学者</w:t>
      </w:r>
      <w:r w:rsidR="00313323" w:rsidRPr="00910769">
        <w:rPr>
          <w:rFonts w:ascii="Times New Roman" w:cs="Times New Roman"/>
          <w:sz w:val="20"/>
          <w:szCs w:val="20"/>
        </w:rPr>
        <w:t>利用高光谱</w:t>
      </w:r>
      <w:r w:rsidR="0090640D" w:rsidRPr="00910769">
        <w:rPr>
          <w:rFonts w:ascii="Times New Roman" w:cs="Times New Roman"/>
          <w:sz w:val="20"/>
          <w:szCs w:val="20"/>
        </w:rPr>
        <w:t>技术</w:t>
      </w:r>
      <w:r w:rsidR="007D44FD" w:rsidRPr="00910769">
        <w:rPr>
          <w:rFonts w:ascii="Times New Roman" w:cs="Times New Roman"/>
          <w:sz w:val="20"/>
          <w:szCs w:val="20"/>
        </w:rPr>
        <w:t>结合机器学习算法</w:t>
      </w:r>
      <w:r w:rsidR="0090640D" w:rsidRPr="00910769">
        <w:rPr>
          <w:rFonts w:ascii="Times New Roman" w:cs="Times New Roman"/>
          <w:sz w:val="20"/>
          <w:szCs w:val="20"/>
        </w:rPr>
        <w:t>在对植物</w:t>
      </w:r>
      <w:r w:rsidR="00434A05" w:rsidRPr="00910769">
        <w:rPr>
          <w:rFonts w:ascii="Times New Roman" w:cs="Times New Roman"/>
          <w:sz w:val="20"/>
          <w:szCs w:val="20"/>
        </w:rPr>
        <w:t>品种</w:t>
      </w:r>
      <w:r w:rsidR="001A2953" w:rsidRPr="00910769">
        <w:rPr>
          <w:rFonts w:ascii="Times New Roman" w:cs="Times New Roman"/>
          <w:sz w:val="20"/>
          <w:szCs w:val="20"/>
        </w:rPr>
        <w:t>的识别方面进行了大量的研究工作，并取得了显著成果</w:t>
      </w:r>
      <w:r w:rsidR="003A345B" w:rsidRPr="00910769">
        <w:rPr>
          <w:rFonts w:ascii="Times New Roman" w:cs="Times New Roman"/>
          <w:sz w:val="20"/>
          <w:szCs w:val="20"/>
        </w:rPr>
        <w:t>。</w:t>
      </w:r>
      <w:r w:rsidR="002B41D1" w:rsidRPr="00910769">
        <w:rPr>
          <w:rFonts w:ascii="Times New Roman" w:cs="Times New Roman"/>
          <w:sz w:val="20"/>
          <w:szCs w:val="20"/>
        </w:rPr>
        <w:t>张初等</w:t>
      </w:r>
      <w:r w:rsidR="00A16D43" w:rsidRPr="00910769">
        <w:rPr>
          <w:rFonts w:ascii="Times New Roman" w:hAnsi="Times New Roman" w:cs="Times New Roman"/>
          <w:sz w:val="20"/>
          <w:szCs w:val="20"/>
          <w:vertAlign w:val="superscript"/>
        </w:rPr>
        <w:t>[2]</w:t>
      </w:r>
      <w:r w:rsidR="002B41D1" w:rsidRPr="00910769">
        <w:rPr>
          <w:rFonts w:ascii="Times New Roman" w:cs="Times New Roman"/>
          <w:sz w:val="20"/>
          <w:szCs w:val="20"/>
        </w:rPr>
        <w:t>利用高光谱技术对黑豆品种进行了鉴别研究，发现以小波变换</w:t>
      </w:r>
      <w:r w:rsidR="001F4D46" w:rsidRPr="00910769">
        <w:rPr>
          <w:rFonts w:ascii="Times New Roman" w:cs="Times New Roman"/>
          <w:sz w:val="20"/>
          <w:szCs w:val="20"/>
        </w:rPr>
        <w:t>提取的光谱特征信息建立的极限学习机（</w:t>
      </w:r>
      <w:r w:rsidR="001F4D46" w:rsidRPr="00910769">
        <w:rPr>
          <w:rFonts w:ascii="Times New Roman" w:hAnsi="Times New Roman" w:cs="Times New Roman"/>
          <w:sz w:val="20"/>
          <w:szCs w:val="20"/>
        </w:rPr>
        <w:t>ELM</w:t>
      </w:r>
      <w:r w:rsidR="001F4D46" w:rsidRPr="00910769">
        <w:rPr>
          <w:rFonts w:ascii="Times New Roman" w:cs="Times New Roman"/>
          <w:sz w:val="20"/>
          <w:szCs w:val="20"/>
        </w:rPr>
        <w:t>）模型的识别效果最好，其</w:t>
      </w:r>
      <w:r w:rsidR="00A16D43" w:rsidRPr="00910769">
        <w:rPr>
          <w:rFonts w:ascii="Times New Roman" w:cs="Times New Roman"/>
          <w:sz w:val="20"/>
          <w:szCs w:val="20"/>
        </w:rPr>
        <w:t>建模集和预测集识别正确率均达到</w:t>
      </w:r>
      <w:r w:rsidR="00A16D43" w:rsidRPr="00910769">
        <w:rPr>
          <w:rFonts w:ascii="Times New Roman" w:hAnsi="Times New Roman" w:cs="Times New Roman"/>
          <w:sz w:val="20"/>
          <w:szCs w:val="20"/>
        </w:rPr>
        <w:t>100%</w:t>
      </w:r>
      <w:r w:rsidR="00A16D43" w:rsidRPr="00910769">
        <w:rPr>
          <w:rFonts w:ascii="Times New Roman" w:cs="Times New Roman"/>
          <w:sz w:val="20"/>
          <w:szCs w:val="20"/>
        </w:rPr>
        <w:t>；</w:t>
      </w:r>
      <w:r w:rsidR="00C534C9" w:rsidRPr="00910769">
        <w:rPr>
          <w:rFonts w:ascii="Times New Roman" w:cs="Times New Roman"/>
          <w:sz w:val="20"/>
          <w:szCs w:val="20"/>
        </w:rPr>
        <w:t>马惠玲等</w:t>
      </w:r>
      <w:r w:rsidR="00D10F22" w:rsidRPr="00910769">
        <w:rPr>
          <w:rFonts w:ascii="Times New Roman" w:hAnsi="Times New Roman" w:cs="Times New Roman"/>
          <w:sz w:val="20"/>
          <w:szCs w:val="20"/>
          <w:vertAlign w:val="superscript"/>
        </w:rPr>
        <w:t>[3]</w:t>
      </w:r>
      <w:r w:rsidR="00C534C9" w:rsidRPr="00910769">
        <w:rPr>
          <w:rFonts w:ascii="Times New Roman" w:cs="Times New Roman"/>
          <w:sz w:val="20"/>
          <w:szCs w:val="20"/>
        </w:rPr>
        <w:t>基于高光谱技术实现了对苹果品种的快速鉴别，建立的</w:t>
      </w:r>
      <w:r w:rsidR="00C534C9" w:rsidRPr="00910769">
        <w:rPr>
          <w:rFonts w:ascii="Times New Roman" w:hAnsi="Times New Roman" w:cs="Times New Roman"/>
          <w:sz w:val="20"/>
          <w:szCs w:val="20"/>
        </w:rPr>
        <w:t xml:space="preserve">K </w:t>
      </w:r>
      <w:r w:rsidR="00C534C9" w:rsidRPr="00910769">
        <w:rPr>
          <w:rFonts w:ascii="Times New Roman" w:cs="Times New Roman"/>
          <w:sz w:val="20"/>
          <w:szCs w:val="20"/>
        </w:rPr>
        <w:t>近邻（</w:t>
      </w:r>
      <w:r w:rsidR="00C534C9" w:rsidRPr="00910769">
        <w:rPr>
          <w:rFonts w:ascii="Times New Roman" w:hAnsi="Times New Roman" w:cs="Times New Roman"/>
          <w:sz w:val="20"/>
          <w:szCs w:val="20"/>
        </w:rPr>
        <w:t>KNN</w:t>
      </w:r>
      <w:r w:rsidR="00C534C9" w:rsidRPr="00910769">
        <w:rPr>
          <w:rFonts w:ascii="Times New Roman" w:cs="Times New Roman"/>
          <w:sz w:val="20"/>
          <w:szCs w:val="20"/>
        </w:rPr>
        <w:t>）模型的识别精度达到了</w:t>
      </w:r>
      <w:r w:rsidR="00837316" w:rsidRPr="00910769">
        <w:rPr>
          <w:rFonts w:ascii="Times New Roman" w:hAnsi="Times New Roman" w:cs="Times New Roman"/>
          <w:sz w:val="20"/>
          <w:szCs w:val="20"/>
        </w:rPr>
        <w:t>100%</w:t>
      </w:r>
      <w:r w:rsidR="00837316" w:rsidRPr="00910769">
        <w:rPr>
          <w:rFonts w:ascii="Times New Roman" w:cs="Times New Roman"/>
          <w:sz w:val="20"/>
          <w:szCs w:val="20"/>
        </w:rPr>
        <w:t>；</w:t>
      </w:r>
      <w:r w:rsidR="00C81814" w:rsidRPr="00910769">
        <w:rPr>
          <w:rFonts w:ascii="Times New Roman" w:hAnsi="Times New Roman" w:cs="Times New Roman"/>
          <w:sz w:val="20"/>
          <w:szCs w:val="20"/>
        </w:rPr>
        <w:t>Huang</w:t>
      </w:r>
      <w:r w:rsidR="00C81814" w:rsidRPr="00910769">
        <w:rPr>
          <w:rFonts w:ascii="Times New Roman" w:cs="Times New Roman"/>
          <w:sz w:val="20"/>
          <w:szCs w:val="20"/>
        </w:rPr>
        <w:t>等</w:t>
      </w:r>
      <w:r w:rsidR="00C81814" w:rsidRPr="00910769">
        <w:rPr>
          <w:rFonts w:ascii="Times New Roman" w:hAnsi="Times New Roman" w:cs="Times New Roman"/>
          <w:sz w:val="20"/>
          <w:szCs w:val="20"/>
          <w:vertAlign w:val="superscript"/>
        </w:rPr>
        <w:t>[4]</w:t>
      </w:r>
      <w:r w:rsidR="00C81814" w:rsidRPr="00910769">
        <w:rPr>
          <w:rFonts w:ascii="Times New Roman" w:cs="Times New Roman"/>
          <w:sz w:val="20"/>
          <w:szCs w:val="20"/>
        </w:rPr>
        <w:t>采用高光谱技术对不同年份的玉米种子进行识别，运用增量支持向量数据描述（</w:t>
      </w:r>
      <w:r w:rsidR="00C81814" w:rsidRPr="00910769">
        <w:rPr>
          <w:rFonts w:ascii="Times New Roman" w:hAnsi="Times New Roman" w:cs="Times New Roman"/>
          <w:sz w:val="20"/>
          <w:szCs w:val="20"/>
        </w:rPr>
        <w:t>ISVDD</w:t>
      </w:r>
      <w:r w:rsidR="00C81814" w:rsidRPr="00910769">
        <w:rPr>
          <w:rFonts w:ascii="Times New Roman" w:cs="Times New Roman"/>
          <w:sz w:val="20"/>
          <w:szCs w:val="20"/>
        </w:rPr>
        <w:t>）算法对最小二乘支持向量机（</w:t>
      </w:r>
      <w:r w:rsidR="00C81814" w:rsidRPr="00910769">
        <w:rPr>
          <w:rFonts w:ascii="Times New Roman" w:hAnsi="Times New Roman" w:cs="Times New Roman"/>
          <w:sz w:val="20"/>
          <w:szCs w:val="20"/>
        </w:rPr>
        <w:t>LSSVM</w:t>
      </w:r>
      <w:r w:rsidR="00C81814" w:rsidRPr="00910769">
        <w:rPr>
          <w:rFonts w:ascii="Times New Roman" w:cs="Times New Roman"/>
          <w:sz w:val="20"/>
          <w:szCs w:val="20"/>
        </w:rPr>
        <w:t>）</w:t>
      </w:r>
      <w:r w:rsidR="007D44FD" w:rsidRPr="00910769">
        <w:rPr>
          <w:rFonts w:ascii="Times New Roman" w:cs="Times New Roman"/>
          <w:sz w:val="20"/>
          <w:szCs w:val="20"/>
        </w:rPr>
        <w:t>进行了优化，其识别精度达到了</w:t>
      </w:r>
      <w:r w:rsidR="00A109BC" w:rsidRPr="00910769">
        <w:rPr>
          <w:rFonts w:ascii="Times New Roman" w:hAnsi="Times New Roman" w:cs="Times New Roman"/>
          <w:sz w:val="20"/>
          <w:szCs w:val="20"/>
        </w:rPr>
        <w:t>94.4%</w:t>
      </w:r>
      <w:r w:rsidR="00A109BC" w:rsidRPr="00910769">
        <w:rPr>
          <w:rFonts w:ascii="Times New Roman" w:cs="Times New Roman"/>
          <w:sz w:val="20"/>
          <w:szCs w:val="20"/>
        </w:rPr>
        <w:t>。此外，有的学者利用高光谱技术对</w:t>
      </w:r>
      <w:r w:rsidR="00307B54" w:rsidRPr="00910769">
        <w:rPr>
          <w:rFonts w:ascii="Times New Roman" w:cs="Times New Roman"/>
          <w:sz w:val="20"/>
          <w:szCs w:val="20"/>
        </w:rPr>
        <w:t>西瓜种子</w:t>
      </w:r>
      <w:r w:rsidR="00690419" w:rsidRPr="00910769">
        <w:rPr>
          <w:rFonts w:ascii="Times New Roman" w:hAnsi="Times New Roman" w:cs="Times New Roman"/>
          <w:sz w:val="20"/>
          <w:szCs w:val="20"/>
          <w:vertAlign w:val="superscript"/>
        </w:rPr>
        <w:t>[5]</w:t>
      </w:r>
      <w:r w:rsidR="00307B54" w:rsidRPr="00910769">
        <w:rPr>
          <w:rFonts w:ascii="Times New Roman" w:cs="Times New Roman"/>
          <w:sz w:val="20"/>
          <w:szCs w:val="20"/>
        </w:rPr>
        <w:t>、</w:t>
      </w:r>
      <w:r w:rsidR="00A109BC" w:rsidRPr="00910769">
        <w:rPr>
          <w:rFonts w:ascii="Times New Roman" w:cs="Times New Roman"/>
          <w:sz w:val="20"/>
          <w:szCs w:val="20"/>
        </w:rPr>
        <w:t>大白菜种子</w:t>
      </w:r>
      <w:r w:rsidR="00690419" w:rsidRPr="00910769">
        <w:rPr>
          <w:rFonts w:ascii="Times New Roman" w:hAnsi="Times New Roman" w:cs="Times New Roman"/>
          <w:sz w:val="20"/>
          <w:szCs w:val="20"/>
          <w:vertAlign w:val="superscript"/>
        </w:rPr>
        <w:t>[6]</w:t>
      </w:r>
      <w:r w:rsidR="00F03446" w:rsidRPr="00910769">
        <w:rPr>
          <w:rFonts w:ascii="Times New Roman" w:cs="Times New Roman"/>
          <w:sz w:val="20"/>
          <w:szCs w:val="20"/>
        </w:rPr>
        <w:t>、红豆</w:t>
      </w:r>
      <w:r w:rsidR="00690419" w:rsidRPr="00910769">
        <w:rPr>
          <w:rFonts w:ascii="Times New Roman" w:hAnsi="Times New Roman" w:cs="Times New Roman"/>
          <w:sz w:val="20"/>
          <w:szCs w:val="20"/>
          <w:vertAlign w:val="superscript"/>
        </w:rPr>
        <w:lastRenderedPageBreak/>
        <w:t>[7]</w:t>
      </w:r>
      <w:r w:rsidR="00F03446" w:rsidRPr="00910769">
        <w:rPr>
          <w:rFonts w:ascii="Times New Roman" w:cs="Times New Roman"/>
          <w:sz w:val="20"/>
          <w:szCs w:val="20"/>
        </w:rPr>
        <w:t>、稻米</w:t>
      </w:r>
      <w:r w:rsidR="00690419" w:rsidRPr="00910769">
        <w:rPr>
          <w:rFonts w:ascii="Times New Roman" w:hAnsi="Times New Roman" w:cs="Times New Roman"/>
          <w:sz w:val="20"/>
          <w:szCs w:val="20"/>
          <w:vertAlign w:val="superscript"/>
        </w:rPr>
        <w:t>[8]</w:t>
      </w:r>
      <w:r w:rsidR="00F03446" w:rsidRPr="00910769">
        <w:rPr>
          <w:rFonts w:ascii="Times New Roman" w:cs="Times New Roman"/>
          <w:sz w:val="20"/>
          <w:szCs w:val="20"/>
        </w:rPr>
        <w:t>、荔枝</w:t>
      </w:r>
      <w:r w:rsidR="00690419" w:rsidRPr="00910769">
        <w:rPr>
          <w:rFonts w:ascii="Times New Roman" w:hAnsi="Times New Roman" w:cs="Times New Roman"/>
          <w:sz w:val="20"/>
          <w:szCs w:val="20"/>
          <w:vertAlign w:val="superscript"/>
        </w:rPr>
        <w:t>[9]</w:t>
      </w:r>
      <w:r w:rsidR="00307B54" w:rsidRPr="00910769">
        <w:rPr>
          <w:rFonts w:ascii="Times New Roman" w:cs="Times New Roman"/>
          <w:sz w:val="20"/>
          <w:szCs w:val="20"/>
        </w:rPr>
        <w:t>等植物的品种进行了识别研究</w:t>
      </w:r>
      <w:r w:rsidR="00690419" w:rsidRPr="00910769">
        <w:rPr>
          <w:rFonts w:ascii="Times New Roman" w:cs="Times New Roman"/>
          <w:sz w:val="20"/>
          <w:szCs w:val="20"/>
        </w:rPr>
        <w:t>，并取得了较好的效果</w:t>
      </w:r>
      <w:r w:rsidR="00EA1998" w:rsidRPr="00910769">
        <w:rPr>
          <w:rFonts w:ascii="Times New Roman" w:cs="Times New Roman" w:hint="eastAsia"/>
          <w:sz w:val="20"/>
          <w:szCs w:val="20"/>
        </w:rPr>
        <w:t>，而对甜菜品种建立高光谱识别模型的研究还未见报道。</w:t>
      </w:r>
    </w:p>
    <w:p w:rsidR="000E160A" w:rsidRPr="00910769" w:rsidRDefault="00DC31FB"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sz w:val="20"/>
          <w:szCs w:val="20"/>
        </w:rPr>
        <w:t>甜菜是我国主要的制糖原料之一，也是</w:t>
      </w:r>
      <w:r w:rsidR="00E64AFA" w:rsidRPr="00910769">
        <w:rPr>
          <w:rFonts w:ascii="Times New Roman" w:hAnsi="Times New Roman" w:cs="Times New Roman" w:hint="eastAsia"/>
          <w:sz w:val="20"/>
          <w:szCs w:val="20"/>
        </w:rPr>
        <w:t>黑龙江、内蒙古及新疆等地</w:t>
      </w:r>
      <w:r w:rsidRPr="00910769">
        <w:rPr>
          <w:rFonts w:ascii="Times New Roman" w:hAnsi="Times New Roman" w:cs="Times New Roman" w:hint="eastAsia"/>
          <w:sz w:val="20"/>
          <w:szCs w:val="20"/>
        </w:rPr>
        <w:t>重要的经济作物。</w:t>
      </w:r>
      <w:r w:rsidR="00D404FF" w:rsidRPr="00910769">
        <w:rPr>
          <w:rFonts w:ascii="Times New Roman" w:hAnsi="Times New Roman" w:cs="Times New Roman" w:hint="eastAsia"/>
          <w:sz w:val="20"/>
          <w:szCs w:val="20"/>
        </w:rPr>
        <w:t>甜菜品种与甜菜栽培、制糖工业有着极为密切的联系</w:t>
      </w:r>
      <w:r w:rsidR="00D404FF" w:rsidRPr="00910769">
        <w:rPr>
          <w:rFonts w:ascii="Times New Roman" w:hAnsi="Times New Roman" w:cs="Times New Roman" w:hint="eastAsia"/>
          <w:sz w:val="20"/>
          <w:szCs w:val="20"/>
          <w:vertAlign w:val="superscript"/>
        </w:rPr>
        <w:t>[10]</w:t>
      </w:r>
      <w:r w:rsidR="00D404FF" w:rsidRPr="00910769">
        <w:rPr>
          <w:rFonts w:ascii="Times New Roman" w:hAnsi="Times New Roman" w:cs="Times New Roman" w:hint="eastAsia"/>
          <w:sz w:val="20"/>
          <w:szCs w:val="20"/>
        </w:rPr>
        <w:t>，</w:t>
      </w:r>
      <w:r w:rsidR="007A0E29" w:rsidRPr="00910769">
        <w:rPr>
          <w:rFonts w:ascii="Times New Roman" w:hAnsi="Times New Roman" w:cs="Times New Roman" w:hint="eastAsia"/>
          <w:sz w:val="20"/>
          <w:szCs w:val="20"/>
        </w:rPr>
        <w:t>正确</w:t>
      </w:r>
      <w:r w:rsidR="00454593" w:rsidRPr="00910769">
        <w:rPr>
          <w:rFonts w:ascii="Times New Roman" w:hAnsi="Times New Roman" w:cs="Times New Roman" w:hint="eastAsia"/>
          <w:sz w:val="20"/>
          <w:szCs w:val="20"/>
        </w:rPr>
        <w:t>选择适合</w:t>
      </w:r>
      <w:r w:rsidR="007A0E29" w:rsidRPr="00910769">
        <w:rPr>
          <w:rFonts w:ascii="Times New Roman" w:hAnsi="Times New Roman" w:cs="Times New Roman" w:hint="eastAsia"/>
          <w:sz w:val="20"/>
          <w:szCs w:val="20"/>
        </w:rPr>
        <w:t>本地区种植的甜菜品种以及甜菜品种之间</w:t>
      </w:r>
      <w:r w:rsidR="00260432" w:rsidRPr="00910769">
        <w:rPr>
          <w:rFonts w:ascii="Times New Roman" w:hAnsi="Times New Roman" w:cs="Times New Roman" w:hint="eastAsia"/>
          <w:sz w:val="20"/>
          <w:szCs w:val="20"/>
        </w:rPr>
        <w:t>的合理搭配种植能够有效提高甜菜的产量及含糖率</w:t>
      </w:r>
      <w:r w:rsidR="00260432" w:rsidRPr="00910769">
        <w:rPr>
          <w:rFonts w:ascii="Times New Roman" w:hAnsi="Times New Roman" w:cs="Times New Roman" w:hint="eastAsia"/>
          <w:sz w:val="20"/>
          <w:szCs w:val="20"/>
          <w:vertAlign w:val="superscript"/>
        </w:rPr>
        <w:t>[11]</w:t>
      </w:r>
      <w:r w:rsidR="00260432" w:rsidRPr="00910769">
        <w:rPr>
          <w:rFonts w:ascii="Times New Roman" w:hAnsi="Times New Roman" w:cs="Times New Roman" w:hint="eastAsia"/>
          <w:sz w:val="20"/>
          <w:szCs w:val="20"/>
        </w:rPr>
        <w:t>，因此</w:t>
      </w:r>
      <w:r w:rsidR="00EA1998" w:rsidRPr="00910769">
        <w:rPr>
          <w:rFonts w:ascii="Times New Roman" w:hAnsi="Times New Roman" w:cs="Times New Roman" w:hint="eastAsia"/>
          <w:sz w:val="20"/>
          <w:szCs w:val="20"/>
        </w:rPr>
        <w:t>对甜菜品种进行快速识别对甜菜品种的选育</w:t>
      </w:r>
      <w:r w:rsidR="00C476EC" w:rsidRPr="00910769">
        <w:rPr>
          <w:rFonts w:ascii="Times New Roman" w:hAnsi="Times New Roman" w:cs="Times New Roman" w:hint="eastAsia"/>
          <w:sz w:val="20"/>
          <w:szCs w:val="20"/>
        </w:rPr>
        <w:t>及田间的生产管理具有</w:t>
      </w:r>
      <w:r w:rsidR="00260432" w:rsidRPr="00910769">
        <w:rPr>
          <w:rFonts w:ascii="Times New Roman" w:hAnsi="Times New Roman" w:cs="Times New Roman" w:hint="eastAsia"/>
          <w:sz w:val="20"/>
          <w:szCs w:val="20"/>
        </w:rPr>
        <w:t>重要的指导</w:t>
      </w:r>
      <w:r w:rsidR="00C476EC" w:rsidRPr="00910769">
        <w:rPr>
          <w:rFonts w:ascii="Times New Roman" w:hAnsi="Times New Roman" w:cs="Times New Roman" w:hint="eastAsia"/>
          <w:sz w:val="20"/>
          <w:szCs w:val="20"/>
        </w:rPr>
        <w:t>作用。</w:t>
      </w:r>
      <w:r w:rsidR="00CB61A9" w:rsidRPr="00910769">
        <w:rPr>
          <w:rFonts w:ascii="Times New Roman" w:hAnsi="Times New Roman" w:cs="Times New Roman" w:hint="eastAsia"/>
          <w:bCs/>
          <w:iCs/>
          <w:sz w:val="20"/>
          <w:szCs w:val="20"/>
        </w:rPr>
        <w:t>本文以</w:t>
      </w:r>
      <w:r w:rsidR="00CB61A9" w:rsidRPr="00910769">
        <w:rPr>
          <w:rFonts w:ascii="Times New Roman" w:hAnsi="Times New Roman" w:cs="Times New Roman" w:hint="eastAsia"/>
          <w:bCs/>
          <w:iCs/>
          <w:sz w:val="20"/>
          <w:szCs w:val="20"/>
        </w:rPr>
        <w:t>3</w:t>
      </w:r>
      <w:r w:rsidR="00CB61A9" w:rsidRPr="00910769">
        <w:rPr>
          <w:rFonts w:ascii="Times New Roman" w:hAnsi="Times New Roman" w:cs="Times New Roman" w:hint="eastAsia"/>
          <w:bCs/>
          <w:iCs/>
          <w:sz w:val="20"/>
          <w:szCs w:val="20"/>
        </w:rPr>
        <w:t>个甜菜品种为试验对象，采用高光谱技术和极限学习机</w:t>
      </w:r>
      <w:r w:rsidR="003D01EF" w:rsidRPr="00910769">
        <w:rPr>
          <w:rFonts w:ascii="Times New Roman" w:hAnsi="Times New Roman" w:cs="Times New Roman" w:hint="eastAsia"/>
          <w:bCs/>
          <w:iCs/>
          <w:sz w:val="20"/>
          <w:szCs w:val="20"/>
        </w:rPr>
        <w:t>（</w:t>
      </w:r>
      <w:r w:rsidR="003D01EF" w:rsidRPr="00910769">
        <w:rPr>
          <w:rFonts w:ascii="Times New Roman" w:hAnsi="Times New Roman" w:cs="Times New Roman" w:hint="eastAsia"/>
          <w:bCs/>
          <w:iCs/>
          <w:sz w:val="20"/>
          <w:szCs w:val="20"/>
        </w:rPr>
        <w:t>ELM</w:t>
      </w:r>
      <w:r w:rsidR="003D01EF" w:rsidRPr="00910769">
        <w:rPr>
          <w:rFonts w:ascii="Times New Roman" w:hAnsi="Times New Roman" w:cs="Times New Roman" w:hint="eastAsia"/>
          <w:bCs/>
          <w:iCs/>
          <w:sz w:val="20"/>
          <w:szCs w:val="20"/>
        </w:rPr>
        <w:t>）</w:t>
      </w:r>
      <w:r w:rsidR="00CB61A9" w:rsidRPr="00910769">
        <w:rPr>
          <w:rFonts w:ascii="Times New Roman" w:hAnsi="Times New Roman" w:cs="Times New Roman" w:hint="eastAsia"/>
          <w:bCs/>
          <w:iCs/>
          <w:sz w:val="20"/>
          <w:szCs w:val="20"/>
        </w:rPr>
        <w:t>算法对</w:t>
      </w:r>
      <w:r w:rsidR="00CB61A9" w:rsidRPr="00910769">
        <w:rPr>
          <w:rFonts w:ascii="Times New Roman" w:hAnsi="Times New Roman" w:cs="Times New Roman" w:hint="eastAsia"/>
          <w:bCs/>
          <w:iCs/>
          <w:sz w:val="20"/>
          <w:szCs w:val="20"/>
        </w:rPr>
        <w:t>3</w:t>
      </w:r>
      <w:r w:rsidR="00CB61A9" w:rsidRPr="00910769">
        <w:rPr>
          <w:rFonts w:ascii="Times New Roman" w:hAnsi="Times New Roman" w:cs="Times New Roman" w:hint="eastAsia"/>
          <w:bCs/>
          <w:iCs/>
          <w:sz w:val="20"/>
          <w:szCs w:val="20"/>
        </w:rPr>
        <w:t>个甜菜品种建立</w:t>
      </w:r>
      <w:r w:rsidR="003D01EF" w:rsidRPr="00910769">
        <w:rPr>
          <w:rFonts w:ascii="Times New Roman" w:hAnsi="Times New Roman" w:cs="Times New Roman" w:hint="eastAsia"/>
          <w:bCs/>
          <w:iCs/>
          <w:sz w:val="20"/>
          <w:szCs w:val="20"/>
        </w:rPr>
        <w:t>快速</w:t>
      </w:r>
      <w:r w:rsidR="00CB61A9" w:rsidRPr="00910769">
        <w:rPr>
          <w:rFonts w:ascii="Times New Roman" w:hAnsi="Times New Roman" w:cs="Times New Roman" w:hint="eastAsia"/>
          <w:bCs/>
          <w:iCs/>
          <w:sz w:val="20"/>
          <w:szCs w:val="20"/>
        </w:rPr>
        <w:t>识别模型，</w:t>
      </w:r>
      <w:r w:rsidR="003D01EF" w:rsidRPr="00910769">
        <w:rPr>
          <w:rFonts w:ascii="Times New Roman" w:hAnsi="Times New Roman" w:cs="Times New Roman" w:hint="eastAsia"/>
          <w:bCs/>
          <w:iCs/>
          <w:sz w:val="20"/>
          <w:szCs w:val="20"/>
        </w:rPr>
        <w:t>并研究不同的高光谱预处理方法对</w:t>
      </w:r>
      <w:r w:rsidR="003D01EF" w:rsidRPr="00910769">
        <w:rPr>
          <w:rFonts w:ascii="Times New Roman" w:hAnsi="Times New Roman" w:cs="Times New Roman" w:hint="eastAsia"/>
          <w:bCs/>
          <w:iCs/>
          <w:sz w:val="20"/>
          <w:szCs w:val="20"/>
        </w:rPr>
        <w:t>ELM</w:t>
      </w:r>
      <w:r w:rsidR="003D01EF" w:rsidRPr="00910769">
        <w:rPr>
          <w:rFonts w:ascii="Times New Roman" w:hAnsi="Times New Roman" w:cs="Times New Roman" w:hint="eastAsia"/>
          <w:bCs/>
          <w:iCs/>
          <w:sz w:val="20"/>
          <w:szCs w:val="20"/>
        </w:rPr>
        <w:t>模型识别</w:t>
      </w:r>
      <w:r w:rsidR="008C4E6E" w:rsidRPr="00910769">
        <w:rPr>
          <w:rFonts w:ascii="Times New Roman" w:hAnsi="Times New Roman" w:cs="Times New Roman" w:hint="eastAsia"/>
          <w:bCs/>
          <w:iCs/>
          <w:sz w:val="20"/>
          <w:szCs w:val="20"/>
        </w:rPr>
        <w:t>精度的影响，从中</w:t>
      </w:r>
      <w:r w:rsidR="002814DE" w:rsidRPr="00910769">
        <w:rPr>
          <w:rFonts w:ascii="Times New Roman" w:hAnsi="Times New Roman" w:cs="Times New Roman" w:hint="eastAsia"/>
          <w:bCs/>
          <w:iCs/>
          <w:sz w:val="20"/>
          <w:szCs w:val="20"/>
        </w:rPr>
        <w:t>筛选出最优模型，</w:t>
      </w:r>
      <w:r w:rsidR="008C4E6E" w:rsidRPr="00910769">
        <w:rPr>
          <w:rFonts w:ascii="Times New Roman" w:hAnsi="Times New Roman" w:cs="Times New Roman" w:hint="eastAsia"/>
          <w:bCs/>
          <w:iCs/>
          <w:sz w:val="20"/>
          <w:szCs w:val="20"/>
        </w:rPr>
        <w:t>从而</w:t>
      </w:r>
      <w:r w:rsidR="002814DE" w:rsidRPr="00910769">
        <w:rPr>
          <w:rFonts w:ascii="Times New Roman" w:hAnsi="Times New Roman" w:cs="Times New Roman" w:hint="eastAsia"/>
          <w:bCs/>
          <w:iCs/>
          <w:sz w:val="20"/>
          <w:szCs w:val="20"/>
        </w:rPr>
        <w:t>为甜菜的生产管理提供理论依据</w:t>
      </w:r>
      <w:r w:rsidR="003D01EF" w:rsidRPr="00910769">
        <w:rPr>
          <w:rFonts w:ascii="Times New Roman" w:hAnsi="Times New Roman" w:cs="Times New Roman" w:hint="eastAsia"/>
          <w:bCs/>
          <w:iCs/>
          <w:sz w:val="20"/>
          <w:szCs w:val="20"/>
        </w:rPr>
        <w:t>。</w:t>
      </w:r>
    </w:p>
    <w:p w:rsidR="0080716C" w:rsidRPr="003B66AE" w:rsidRDefault="002D540F" w:rsidP="003B66AE">
      <w:pPr>
        <w:spacing w:line="480" w:lineRule="auto"/>
        <w:rPr>
          <w:rFonts w:ascii="Times New Roman" w:cs="Times New Roman"/>
          <w:sz w:val="24"/>
          <w:szCs w:val="24"/>
        </w:rPr>
      </w:pPr>
      <w:r>
        <w:rPr>
          <w:rFonts w:ascii="Times New Roman" w:cs="Times New Roman" w:hint="eastAsia"/>
          <w:sz w:val="24"/>
          <w:szCs w:val="24"/>
        </w:rPr>
        <w:t xml:space="preserve">1  </w:t>
      </w:r>
      <w:r w:rsidR="008F3787">
        <w:rPr>
          <w:rFonts w:ascii="Times New Roman" w:cs="Times New Roman" w:hint="eastAsia"/>
          <w:sz w:val="24"/>
          <w:szCs w:val="24"/>
        </w:rPr>
        <w:t>实验部分</w:t>
      </w:r>
    </w:p>
    <w:p w:rsidR="0080716C" w:rsidRPr="00910769" w:rsidRDefault="002D540F" w:rsidP="00045C99">
      <w:pPr>
        <w:rPr>
          <w:rFonts w:ascii="Times New Roman" w:hAnsi="Times New Roman" w:cs="Times New Roman"/>
          <w:bCs/>
          <w:iCs/>
          <w:sz w:val="20"/>
          <w:szCs w:val="20"/>
        </w:rPr>
      </w:pPr>
      <w:r>
        <w:rPr>
          <w:rFonts w:ascii="Times New Roman" w:hAnsi="Times New Roman" w:cs="Times New Roman" w:hint="eastAsia"/>
          <w:bCs/>
          <w:iCs/>
          <w:sz w:val="20"/>
          <w:szCs w:val="20"/>
        </w:rPr>
        <w:t xml:space="preserve">1.1  </w:t>
      </w:r>
      <w:r w:rsidR="007766A6" w:rsidRPr="00910769">
        <w:rPr>
          <w:rFonts w:ascii="Times New Roman" w:hAnsi="Times New Roman" w:cs="Times New Roman" w:hint="eastAsia"/>
          <w:bCs/>
          <w:iCs/>
          <w:sz w:val="20"/>
          <w:szCs w:val="20"/>
        </w:rPr>
        <w:t>试验材料</w:t>
      </w:r>
    </w:p>
    <w:p w:rsidR="00C622CC" w:rsidRDefault="001958D5" w:rsidP="005E58F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试验</w:t>
      </w:r>
      <w:r w:rsidR="00D85810" w:rsidRPr="00910769">
        <w:rPr>
          <w:rFonts w:ascii="Times New Roman" w:hAnsi="Times New Roman" w:cs="Times New Roman" w:hint="eastAsia"/>
          <w:bCs/>
          <w:iCs/>
          <w:sz w:val="20"/>
          <w:szCs w:val="20"/>
        </w:rPr>
        <w:t>选用</w:t>
      </w:r>
      <w:r w:rsidR="001C3F76" w:rsidRPr="00910769">
        <w:rPr>
          <w:rFonts w:ascii="Times New Roman" w:hAnsi="Times New Roman" w:cs="Times New Roman" w:hint="eastAsia"/>
          <w:bCs/>
          <w:iCs/>
          <w:sz w:val="20"/>
          <w:szCs w:val="20"/>
        </w:rPr>
        <w:t>的甜菜品种</w:t>
      </w:r>
      <w:r w:rsidR="007766A6" w:rsidRPr="00910769">
        <w:rPr>
          <w:rFonts w:ascii="Times New Roman" w:hAnsi="Times New Roman" w:cs="Times New Roman" w:hint="eastAsia"/>
          <w:bCs/>
          <w:iCs/>
          <w:sz w:val="20"/>
          <w:szCs w:val="20"/>
        </w:rPr>
        <w:t>为</w:t>
      </w:r>
      <w:r w:rsidR="007766A6" w:rsidRPr="00910769">
        <w:rPr>
          <w:rFonts w:ascii="Times New Roman" w:hAnsi="Times New Roman" w:cs="Times New Roman"/>
          <w:bCs/>
          <w:iCs/>
          <w:sz w:val="20"/>
          <w:szCs w:val="20"/>
        </w:rPr>
        <w:t>SD21816</w:t>
      </w:r>
      <w:r w:rsidR="007766A6" w:rsidRPr="00910769">
        <w:rPr>
          <w:rFonts w:ascii="Times New Roman" w:hAnsi="Times New Roman" w:cs="Times New Roman" w:hint="eastAsia"/>
          <w:bCs/>
          <w:iCs/>
          <w:sz w:val="20"/>
          <w:szCs w:val="20"/>
        </w:rPr>
        <w:t>、</w:t>
      </w:r>
      <w:r w:rsidR="007766A6" w:rsidRPr="00910769">
        <w:rPr>
          <w:rFonts w:ascii="Times New Roman" w:hAnsi="Times New Roman" w:cs="Times New Roman"/>
          <w:bCs/>
          <w:iCs/>
          <w:sz w:val="20"/>
          <w:szCs w:val="20"/>
        </w:rPr>
        <w:t>KWS1676</w:t>
      </w:r>
      <w:r w:rsidR="007766A6" w:rsidRPr="00910769">
        <w:rPr>
          <w:rFonts w:ascii="Times New Roman" w:hAnsi="Times New Roman" w:cs="Times New Roman" w:hint="eastAsia"/>
          <w:bCs/>
          <w:iCs/>
          <w:sz w:val="20"/>
          <w:szCs w:val="20"/>
        </w:rPr>
        <w:t>、</w:t>
      </w:r>
      <w:r w:rsidR="007766A6" w:rsidRPr="00910769">
        <w:rPr>
          <w:rFonts w:ascii="Times New Roman" w:hAnsi="Times New Roman" w:cs="Times New Roman"/>
          <w:bCs/>
          <w:iCs/>
          <w:sz w:val="20"/>
          <w:szCs w:val="20"/>
        </w:rPr>
        <w:t>KWS9147</w:t>
      </w:r>
      <w:r w:rsidRPr="00910769">
        <w:rPr>
          <w:rFonts w:ascii="Times New Roman" w:hAnsi="Times New Roman" w:cs="Times New Roman" w:hint="eastAsia"/>
          <w:bCs/>
          <w:iCs/>
          <w:sz w:val="20"/>
          <w:szCs w:val="20"/>
        </w:rPr>
        <w:t>，</w:t>
      </w:r>
      <w:r w:rsidR="007766A6" w:rsidRPr="00910769">
        <w:rPr>
          <w:rFonts w:ascii="Times New Roman" w:hAnsi="Times New Roman" w:cs="Times New Roman"/>
          <w:bCs/>
          <w:iCs/>
          <w:sz w:val="20"/>
          <w:szCs w:val="20"/>
        </w:rPr>
        <w:t xml:space="preserve"> </w:t>
      </w:r>
      <w:r w:rsidR="0021090A" w:rsidRPr="00910769">
        <w:rPr>
          <w:rFonts w:ascii="Times New Roman" w:hAnsi="Times New Roman" w:cs="Times New Roman" w:hint="eastAsia"/>
          <w:bCs/>
          <w:iCs/>
          <w:sz w:val="20"/>
          <w:szCs w:val="20"/>
        </w:rPr>
        <w:t>试验采用大田小区方式进行</w:t>
      </w:r>
      <w:r w:rsidR="00D85810" w:rsidRPr="00910769">
        <w:rPr>
          <w:rFonts w:ascii="Times New Roman" w:hAnsi="Times New Roman" w:cs="Times New Roman" w:hint="eastAsia"/>
          <w:bCs/>
          <w:iCs/>
          <w:sz w:val="20"/>
          <w:szCs w:val="20"/>
        </w:rPr>
        <w:t>，</w:t>
      </w:r>
      <w:r w:rsidR="0080207B" w:rsidRPr="00910769">
        <w:rPr>
          <w:rFonts w:ascii="Times New Roman" w:hAnsi="Times New Roman" w:cs="Times New Roman" w:hint="eastAsia"/>
          <w:bCs/>
          <w:iCs/>
          <w:sz w:val="20"/>
          <w:szCs w:val="20"/>
        </w:rPr>
        <w:t>其中</w:t>
      </w:r>
      <w:r w:rsidR="0080207B" w:rsidRPr="00910769">
        <w:rPr>
          <w:rFonts w:ascii="Times New Roman" w:hAnsi="Times New Roman" w:cs="Times New Roman"/>
          <w:bCs/>
          <w:iCs/>
          <w:sz w:val="20"/>
          <w:szCs w:val="20"/>
        </w:rPr>
        <w:t>SD21816</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2013</w:t>
      </w:r>
      <w:r w:rsidR="0021090A" w:rsidRPr="00910769">
        <w:rPr>
          <w:rFonts w:ascii="Times New Roman" w:hAnsi="Times New Roman" w:cs="Times New Roman" w:hint="eastAsia"/>
          <w:bCs/>
          <w:iCs/>
          <w:sz w:val="20"/>
          <w:szCs w:val="20"/>
        </w:rPr>
        <w:t>年</w:t>
      </w:r>
      <w:r w:rsidR="0080207B" w:rsidRPr="00910769">
        <w:rPr>
          <w:rFonts w:ascii="Times New Roman" w:hAnsi="Times New Roman" w:cs="Times New Roman" w:hint="eastAsia"/>
          <w:bCs/>
          <w:iCs/>
          <w:sz w:val="20"/>
          <w:szCs w:val="20"/>
        </w:rPr>
        <w:t>种植于</w:t>
      </w:r>
      <w:r w:rsidR="00D85810" w:rsidRPr="00910769">
        <w:rPr>
          <w:rFonts w:ascii="Times New Roman" w:hAnsi="Times New Roman" w:cs="Times New Roman" w:hint="eastAsia"/>
          <w:bCs/>
          <w:iCs/>
          <w:sz w:val="20"/>
          <w:szCs w:val="20"/>
        </w:rPr>
        <w:t>内蒙古呼和浩特土左旗北</w:t>
      </w:r>
      <w:r w:rsidR="00D85810" w:rsidRPr="00910769">
        <w:rPr>
          <w:rFonts w:ascii="Times New Roman" w:hAnsi="Times New Roman" w:cs="Times New Roman" w:hint="eastAsia"/>
          <w:bCs/>
          <w:iCs/>
          <w:sz w:val="20"/>
          <w:szCs w:val="20"/>
        </w:rPr>
        <w:lastRenderedPageBreak/>
        <w:t>什轴乡境内甜菜种植基地，共种植</w:t>
      </w:r>
      <w:r w:rsidR="00D85810" w:rsidRPr="00910769">
        <w:rPr>
          <w:rFonts w:ascii="Times New Roman" w:hAnsi="Times New Roman" w:cs="Times New Roman" w:hint="eastAsia"/>
          <w:bCs/>
          <w:iCs/>
          <w:sz w:val="20"/>
          <w:szCs w:val="20"/>
        </w:rPr>
        <w:t>9</w:t>
      </w:r>
      <w:r w:rsidR="00D85810" w:rsidRPr="00910769">
        <w:rPr>
          <w:rFonts w:ascii="Times New Roman" w:hAnsi="Times New Roman" w:cs="Times New Roman" w:hint="eastAsia"/>
          <w:bCs/>
          <w:iCs/>
          <w:sz w:val="20"/>
          <w:szCs w:val="20"/>
        </w:rPr>
        <w:t>个小区；</w:t>
      </w:r>
      <w:r w:rsidR="00D85810" w:rsidRPr="00910769">
        <w:rPr>
          <w:rFonts w:ascii="Times New Roman" w:hAnsi="Times New Roman" w:cs="Times New Roman"/>
          <w:bCs/>
          <w:iCs/>
          <w:sz w:val="20"/>
          <w:szCs w:val="20"/>
        </w:rPr>
        <w:t>KWS1676</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2014</w:t>
      </w:r>
      <w:r w:rsidR="0021090A" w:rsidRPr="00910769">
        <w:rPr>
          <w:rFonts w:ascii="Times New Roman" w:hAnsi="Times New Roman" w:cs="Times New Roman" w:hint="eastAsia"/>
          <w:bCs/>
          <w:iCs/>
          <w:sz w:val="20"/>
          <w:szCs w:val="20"/>
        </w:rPr>
        <w:t>年</w:t>
      </w:r>
      <w:r w:rsidR="00D85810" w:rsidRPr="00910769">
        <w:rPr>
          <w:rFonts w:ascii="Times New Roman" w:hAnsi="Times New Roman" w:cs="Times New Roman" w:hint="eastAsia"/>
          <w:bCs/>
          <w:iCs/>
          <w:sz w:val="20"/>
          <w:szCs w:val="20"/>
        </w:rPr>
        <w:t>种植于内蒙古赤峰市松山区太平地镇甜菜规模种植区</w:t>
      </w:r>
      <w:r w:rsidR="001302B4" w:rsidRPr="00910769">
        <w:rPr>
          <w:rFonts w:ascii="Times New Roman" w:hAnsi="Times New Roman" w:cs="Times New Roman" w:hint="eastAsia"/>
          <w:bCs/>
          <w:iCs/>
          <w:sz w:val="20"/>
          <w:szCs w:val="20"/>
        </w:rPr>
        <w:t>，共种植</w:t>
      </w:r>
      <w:r w:rsidR="001302B4" w:rsidRPr="00910769">
        <w:rPr>
          <w:rFonts w:ascii="Times New Roman" w:hAnsi="Times New Roman" w:cs="Times New Roman" w:hint="eastAsia"/>
          <w:bCs/>
          <w:iCs/>
          <w:sz w:val="20"/>
          <w:szCs w:val="20"/>
        </w:rPr>
        <w:t>28</w:t>
      </w:r>
      <w:r w:rsidR="001302B4" w:rsidRPr="00910769">
        <w:rPr>
          <w:rFonts w:ascii="Times New Roman" w:hAnsi="Times New Roman" w:cs="Times New Roman" w:hint="eastAsia"/>
          <w:bCs/>
          <w:iCs/>
          <w:sz w:val="20"/>
          <w:szCs w:val="20"/>
        </w:rPr>
        <w:t>个小区；</w:t>
      </w:r>
      <w:r w:rsidR="001302B4" w:rsidRPr="00910769">
        <w:rPr>
          <w:rFonts w:ascii="Times New Roman" w:hAnsi="Times New Roman" w:cs="Times New Roman"/>
          <w:bCs/>
          <w:iCs/>
          <w:sz w:val="20"/>
          <w:szCs w:val="20"/>
        </w:rPr>
        <w:t>KWS9147</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2015</w:t>
      </w:r>
      <w:r w:rsidR="0021090A" w:rsidRPr="00910769">
        <w:rPr>
          <w:rFonts w:ascii="Times New Roman" w:hAnsi="Times New Roman" w:cs="Times New Roman" w:hint="eastAsia"/>
          <w:bCs/>
          <w:iCs/>
          <w:sz w:val="20"/>
          <w:szCs w:val="20"/>
        </w:rPr>
        <w:t>年</w:t>
      </w:r>
      <w:r w:rsidR="001302B4" w:rsidRPr="00910769">
        <w:rPr>
          <w:rFonts w:ascii="Times New Roman" w:hAnsi="Times New Roman" w:cs="Times New Roman" w:hint="eastAsia"/>
          <w:bCs/>
          <w:iCs/>
          <w:sz w:val="20"/>
          <w:szCs w:val="20"/>
        </w:rPr>
        <w:t>种植于内蒙古农业大学试验田，共种植</w:t>
      </w:r>
      <w:r w:rsidR="001302B4" w:rsidRPr="00910769">
        <w:rPr>
          <w:rFonts w:ascii="Times New Roman" w:hAnsi="Times New Roman" w:cs="Times New Roman" w:hint="eastAsia"/>
          <w:bCs/>
          <w:iCs/>
          <w:sz w:val="20"/>
          <w:szCs w:val="20"/>
        </w:rPr>
        <w:t>18</w:t>
      </w:r>
      <w:r w:rsidR="001302B4" w:rsidRPr="00910769">
        <w:rPr>
          <w:rFonts w:ascii="Times New Roman" w:hAnsi="Times New Roman" w:cs="Times New Roman" w:hint="eastAsia"/>
          <w:bCs/>
          <w:iCs/>
          <w:sz w:val="20"/>
          <w:szCs w:val="20"/>
        </w:rPr>
        <w:t>个小区。</w:t>
      </w:r>
      <w:r w:rsidR="002A290D" w:rsidRPr="00910769">
        <w:rPr>
          <w:rFonts w:ascii="Times New Roman" w:hAnsi="Times New Roman" w:cs="Times New Roman" w:hint="eastAsia"/>
          <w:bCs/>
          <w:iCs/>
          <w:sz w:val="20"/>
          <w:szCs w:val="20"/>
        </w:rPr>
        <w:t>试验中</w:t>
      </w:r>
      <w:r w:rsidR="00071C71" w:rsidRPr="00910769">
        <w:rPr>
          <w:rFonts w:ascii="Times New Roman" w:hAnsi="Times New Roman" w:cs="Times New Roman" w:hint="eastAsia"/>
          <w:bCs/>
          <w:iCs/>
          <w:sz w:val="20"/>
          <w:szCs w:val="20"/>
        </w:rPr>
        <w:t>于</w:t>
      </w:r>
      <w:r w:rsidR="00071C71" w:rsidRPr="00910769">
        <w:rPr>
          <w:rFonts w:ascii="Times New Roman" w:hAnsi="Times New Roman" w:cs="Times New Roman" w:hint="eastAsia"/>
          <w:bCs/>
          <w:iCs/>
          <w:sz w:val="20"/>
          <w:szCs w:val="20"/>
        </w:rPr>
        <w:t>6</w:t>
      </w:r>
      <w:r w:rsidR="00071C71" w:rsidRPr="00910769">
        <w:rPr>
          <w:rFonts w:ascii="Times New Roman" w:hAnsi="Times New Roman" w:cs="Times New Roman" w:hint="eastAsia"/>
          <w:bCs/>
          <w:iCs/>
          <w:sz w:val="20"/>
          <w:szCs w:val="20"/>
        </w:rPr>
        <w:t>月中下旬至</w:t>
      </w:r>
      <w:r w:rsidR="00071C71" w:rsidRPr="00910769">
        <w:rPr>
          <w:rFonts w:ascii="Times New Roman" w:hAnsi="Times New Roman" w:cs="Times New Roman" w:hint="eastAsia"/>
          <w:bCs/>
          <w:iCs/>
          <w:sz w:val="20"/>
          <w:szCs w:val="20"/>
        </w:rPr>
        <w:t>9</w:t>
      </w:r>
      <w:r w:rsidR="00071C71" w:rsidRPr="00910769">
        <w:rPr>
          <w:rFonts w:ascii="Times New Roman" w:hAnsi="Times New Roman" w:cs="Times New Roman" w:hint="eastAsia"/>
          <w:bCs/>
          <w:iCs/>
          <w:sz w:val="20"/>
          <w:szCs w:val="20"/>
        </w:rPr>
        <w:t>月中下旬</w:t>
      </w:r>
      <w:r w:rsidR="002A290D" w:rsidRPr="00910769">
        <w:rPr>
          <w:rFonts w:ascii="Times New Roman" w:hAnsi="Times New Roman" w:cs="Times New Roman" w:hint="eastAsia"/>
          <w:bCs/>
          <w:iCs/>
          <w:sz w:val="20"/>
          <w:szCs w:val="20"/>
        </w:rPr>
        <w:t>多次进入田间采集</w:t>
      </w:r>
      <w:r w:rsidR="00071C71" w:rsidRPr="00910769">
        <w:rPr>
          <w:rFonts w:ascii="Times New Roman" w:hAnsi="Times New Roman" w:cs="Times New Roman" w:hint="eastAsia"/>
          <w:bCs/>
          <w:iCs/>
          <w:sz w:val="20"/>
          <w:szCs w:val="20"/>
        </w:rPr>
        <w:t>甜菜冠层光谱数据，</w:t>
      </w:r>
      <w:r w:rsidR="0021090A" w:rsidRPr="00910769">
        <w:rPr>
          <w:rFonts w:ascii="Times New Roman" w:hAnsi="Times New Roman" w:cs="Times New Roman" w:hint="eastAsia"/>
          <w:bCs/>
          <w:iCs/>
          <w:sz w:val="20"/>
          <w:szCs w:val="20"/>
        </w:rPr>
        <w:t>3</w:t>
      </w:r>
      <w:r w:rsidR="0021090A" w:rsidRPr="00910769">
        <w:rPr>
          <w:rFonts w:ascii="Times New Roman" w:hAnsi="Times New Roman" w:cs="Times New Roman" w:hint="eastAsia"/>
          <w:bCs/>
          <w:iCs/>
          <w:sz w:val="20"/>
          <w:szCs w:val="20"/>
        </w:rPr>
        <w:t>个甜菜品种共</w:t>
      </w:r>
      <w:r w:rsidR="002B1717" w:rsidRPr="00910769">
        <w:rPr>
          <w:rFonts w:ascii="Times New Roman" w:hAnsi="Times New Roman" w:cs="Times New Roman" w:hint="eastAsia"/>
          <w:bCs/>
          <w:iCs/>
          <w:sz w:val="20"/>
          <w:szCs w:val="20"/>
        </w:rPr>
        <w:t>采集了</w:t>
      </w:r>
      <w:r w:rsidR="002B1717" w:rsidRPr="00910769">
        <w:rPr>
          <w:rFonts w:ascii="Times New Roman" w:hAnsi="Times New Roman" w:cs="Times New Roman" w:hint="eastAsia"/>
          <w:bCs/>
          <w:iCs/>
          <w:sz w:val="20"/>
          <w:szCs w:val="20"/>
        </w:rPr>
        <w:t>400</w:t>
      </w:r>
      <w:r w:rsidR="002B1717" w:rsidRPr="00910769">
        <w:rPr>
          <w:rFonts w:ascii="Times New Roman" w:hAnsi="Times New Roman" w:cs="Times New Roman" w:hint="eastAsia"/>
          <w:bCs/>
          <w:iCs/>
          <w:sz w:val="20"/>
          <w:szCs w:val="20"/>
        </w:rPr>
        <w:t>个样本数据。在本研究中，将样本数据以</w:t>
      </w:r>
      <w:r w:rsidR="002B1717" w:rsidRPr="00910769">
        <w:rPr>
          <w:rFonts w:ascii="Times New Roman" w:hAnsi="Times New Roman" w:cs="Times New Roman" w:hint="eastAsia"/>
          <w:bCs/>
          <w:iCs/>
          <w:sz w:val="20"/>
          <w:szCs w:val="20"/>
        </w:rPr>
        <w:t>2:1</w:t>
      </w:r>
      <w:r w:rsidR="002B1717" w:rsidRPr="00910769">
        <w:rPr>
          <w:rFonts w:ascii="Times New Roman" w:hAnsi="Times New Roman" w:cs="Times New Roman" w:hint="eastAsia"/>
          <w:bCs/>
          <w:iCs/>
          <w:sz w:val="20"/>
          <w:szCs w:val="20"/>
        </w:rPr>
        <w:t>的比例随机划分为训练集</w:t>
      </w:r>
      <w:r w:rsidR="00F9113C" w:rsidRPr="00910769">
        <w:rPr>
          <w:rFonts w:ascii="Times New Roman" w:hAnsi="Times New Roman" w:cs="Times New Roman" w:hint="eastAsia"/>
          <w:bCs/>
          <w:iCs/>
          <w:sz w:val="20"/>
          <w:szCs w:val="20"/>
        </w:rPr>
        <w:t>（</w:t>
      </w:r>
      <w:r w:rsidR="00F9113C" w:rsidRPr="00910769">
        <w:rPr>
          <w:rFonts w:ascii="Times New Roman" w:hAnsi="Times New Roman" w:cs="Times New Roman" w:hint="eastAsia"/>
          <w:bCs/>
          <w:iCs/>
          <w:sz w:val="20"/>
          <w:szCs w:val="20"/>
        </w:rPr>
        <w:t>268</w:t>
      </w:r>
      <w:r w:rsidR="00F9113C" w:rsidRPr="00910769">
        <w:rPr>
          <w:rFonts w:ascii="Times New Roman" w:hAnsi="Times New Roman" w:cs="Times New Roman" w:hint="eastAsia"/>
          <w:bCs/>
          <w:iCs/>
          <w:sz w:val="20"/>
          <w:szCs w:val="20"/>
        </w:rPr>
        <w:t>个）</w:t>
      </w:r>
      <w:r w:rsidR="002B1717" w:rsidRPr="00910769">
        <w:rPr>
          <w:rFonts w:ascii="Times New Roman" w:hAnsi="Times New Roman" w:cs="Times New Roman" w:hint="eastAsia"/>
          <w:bCs/>
          <w:iCs/>
          <w:sz w:val="20"/>
          <w:szCs w:val="20"/>
        </w:rPr>
        <w:t>和预测集</w:t>
      </w:r>
      <w:r w:rsidR="00F9113C" w:rsidRPr="00910769">
        <w:rPr>
          <w:rFonts w:ascii="Times New Roman" w:hAnsi="Times New Roman" w:cs="Times New Roman" w:hint="eastAsia"/>
          <w:bCs/>
          <w:iCs/>
          <w:sz w:val="20"/>
          <w:szCs w:val="20"/>
        </w:rPr>
        <w:t>（</w:t>
      </w:r>
      <w:r w:rsidR="00F9113C" w:rsidRPr="00910769">
        <w:rPr>
          <w:rFonts w:ascii="Times New Roman" w:hAnsi="Times New Roman" w:cs="Times New Roman" w:hint="eastAsia"/>
          <w:bCs/>
          <w:iCs/>
          <w:sz w:val="20"/>
          <w:szCs w:val="20"/>
        </w:rPr>
        <w:t>132</w:t>
      </w:r>
      <w:r w:rsidR="00F9113C" w:rsidRPr="00910769">
        <w:rPr>
          <w:rFonts w:ascii="Times New Roman" w:hAnsi="Times New Roman" w:cs="Times New Roman" w:hint="eastAsia"/>
          <w:bCs/>
          <w:iCs/>
          <w:sz w:val="20"/>
          <w:szCs w:val="20"/>
        </w:rPr>
        <w:t>个）</w:t>
      </w:r>
      <w:r w:rsidR="002B1717" w:rsidRPr="00910769">
        <w:rPr>
          <w:rFonts w:ascii="Times New Roman" w:hAnsi="Times New Roman" w:cs="Times New Roman" w:hint="eastAsia"/>
          <w:bCs/>
          <w:iCs/>
          <w:sz w:val="20"/>
          <w:szCs w:val="20"/>
        </w:rPr>
        <w:t>，</w:t>
      </w:r>
      <w:r w:rsidR="00CD1EFC" w:rsidRPr="00910769">
        <w:rPr>
          <w:rFonts w:ascii="Times New Roman" w:hAnsi="Times New Roman" w:cs="Times New Roman" w:hint="eastAsia"/>
          <w:bCs/>
          <w:iCs/>
          <w:sz w:val="20"/>
          <w:szCs w:val="20"/>
        </w:rPr>
        <w:t>并</w:t>
      </w:r>
      <w:r w:rsidR="00510130" w:rsidRPr="00910769">
        <w:rPr>
          <w:rFonts w:ascii="Times New Roman" w:hAnsi="Times New Roman" w:cs="Times New Roman" w:hint="eastAsia"/>
          <w:bCs/>
          <w:iCs/>
          <w:sz w:val="20"/>
          <w:szCs w:val="20"/>
        </w:rPr>
        <w:t>以赋值法来确定甜菜品种，将品种</w:t>
      </w:r>
      <w:r w:rsidR="00510130" w:rsidRPr="00910769">
        <w:rPr>
          <w:rFonts w:ascii="Times New Roman" w:hAnsi="Times New Roman" w:cs="Times New Roman"/>
          <w:bCs/>
          <w:iCs/>
          <w:sz w:val="20"/>
          <w:szCs w:val="20"/>
        </w:rPr>
        <w:t>SD21816</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bCs/>
          <w:iCs/>
          <w:sz w:val="20"/>
          <w:szCs w:val="20"/>
        </w:rPr>
        <w:t>KWS1676</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bCs/>
          <w:iCs/>
          <w:sz w:val="20"/>
          <w:szCs w:val="20"/>
        </w:rPr>
        <w:t>KWS9147</w:t>
      </w:r>
      <w:r w:rsidR="00510130" w:rsidRPr="00910769">
        <w:rPr>
          <w:rFonts w:ascii="Times New Roman" w:hAnsi="Times New Roman" w:cs="Times New Roman" w:hint="eastAsia"/>
          <w:bCs/>
          <w:iCs/>
          <w:sz w:val="20"/>
          <w:szCs w:val="20"/>
        </w:rPr>
        <w:t>分别赋值为</w:t>
      </w:r>
      <w:r w:rsidR="00510130" w:rsidRPr="00910769">
        <w:rPr>
          <w:rFonts w:ascii="Times New Roman" w:hAnsi="Times New Roman" w:cs="Times New Roman" w:hint="eastAsia"/>
          <w:bCs/>
          <w:iCs/>
          <w:sz w:val="20"/>
          <w:szCs w:val="20"/>
        </w:rPr>
        <w:t>1</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hint="eastAsia"/>
          <w:bCs/>
          <w:iCs/>
          <w:sz w:val="20"/>
          <w:szCs w:val="20"/>
        </w:rPr>
        <w:t>2</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hint="eastAsia"/>
          <w:bCs/>
          <w:iCs/>
          <w:sz w:val="20"/>
          <w:szCs w:val="20"/>
        </w:rPr>
        <w:t>3</w:t>
      </w:r>
      <w:r w:rsidR="00CD1EFC" w:rsidRPr="00910769">
        <w:rPr>
          <w:rFonts w:ascii="Times New Roman" w:hAnsi="Times New Roman" w:cs="Times New Roman" w:hint="eastAsia"/>
          <w:bCs/>
          <w:iCs/>
          <w:sz w:val="20"/>
          <w:szCs w:val="20"/>
        </w:rPr>
        <w:t>，其具体划分情况如表</w:t>
      </w:r>
      <w:r w:rsidR="00CD1EFC" w:rsidRPr="00910769">
        <w:rPr>
          <w:rFonts w:ascii="Times New Roman" w:hAnsi="Times New Roman" w:cs="Times New Roman" w:hint="eastAsia"/>
          <w:bCs/>
          <w:iCs/>
          <w:sz w:val="20"/>
          <w:szCs w:val="20"/>
        </w:rPr>
        <w:t>1</w:t>
      </w:r>
      <w:r w:rsidR="00CD1EFC" w:rsidRPr="00910769">
        <w:rPr>
          <w:rFonts w:ascii="Times New Roman" w:hAnsi="Times New Roman" w:cs="Times New Roman" w:hint="eastAsia"/>
          <w:bCs/>
          <w:iCs/>
          <w:sz w:val="20"/>
          <w:szCs w:val="20"/>
        </w:rPr>
        <w:t>所示。</w:t>
      </w:r>
    </w:p>
    <w:p w:rsidR="00A45E03" w:rsidRDefault="00A45E03" w:rsidP="005C08E0">
      <w:pPr>
        <w:widowControl/>
        <w:spacing w:beforeLines="50"/>
        <w:jc w:val="center"/>
        <w:rPr>
          <w:rFonts w:ascii="Times New Roman" w:eastAsia="宋体" w:hAnsi="Times New Roman" w:cs="Times New Roman"/>
          <w:kern w:val="0"/>
          <w:sz w:val="16"/>
          <w:szCs w:val="16"/>
        </w:rPr>
      </w:pPr>
      <w:r w:rsidRPr="00D9493A">
        <w:rPr>
          <w:rFonts w:ascii="Times New Roman" w:eastAsia="宋体" w:hAnsi="Times New Roman" w:cs="Times New Roman" w:hint="eastAsia"/>
          <w:kern w:val="0"/>
          <w:sz w:val="16"/>
          <w:szCs w:val="16"/>
        </w:rPr>
        <w:t>表</w:t>
      </w:r>
      <w:r w:rsidR="009650E6">
        <w:rPr>
          <w:rFonts w:ascii="Times New Roman" w:eastAsia="宋体" w:hAnsi="Times New Roman" w:cs="Times New Roman" w:hint="eastAsia"/>
          <w:kern w:val="0"/>
          <w:sz w:val="16"/>
          <w:szCs w:val="16"/>
        </w:rPr>
        <w:t xml:space="preserve">1  </w:t>
      </w:r>
      <w:r w:rsidRPr="00D9493A">
        <w:rPr>
          <w:rFonts w:ascii="Times New Roman" w:eastAsia="宋体" w:hAnsi="Times New Roman" w:cs="Times New Roman" w:hint="eastAsia"/>
          <w:kern w:val="0"/>
          <w:sz w:val="16"/>
          <w:szCs w:val="16"/>
        </w:rPr>
        <w:t>甜菜样本划分情况</w:t>
      </w:r>
    </w:p>
    <w:p w:rsidR="009650E6" w:rsidRPr="009650E6" w:rsidRDefault="009650E6" w:rsidP="009650E6">
      <w:pPr>
        <w:widowControl/>
        <w:jc w:val="center"/>
        <w:rPr>
          <w:rFonts w:ascii="Times New Roman" w:eastAsia="宋体" w:hAnsi="Times New Roman" w:cs="Times New Roman"/>
          <w:b/>
          <w:kern w:val="0"/>
          <w:sz w:val="16"/>
          <w:szCs w:val="16"/>
        </w:rPr>
      </w:pPr>
      <w:r w:rsidRPr="009650E6">
        <w:rPr>
          <w:rFonts w:ascii="Times New Roman" w:eastAsia="宋体" w:hAnsi="Times New Roman" w:cs="Times New Roman"/>
          <w:b/>
          <w:kern w:val="0"/>
          <w:sz w:val="16"/>
          <w:szCs w:val="16"/>
        </w:rPr>
        <w:t>Table</w:t>
      </w:r>
      <w:r w:rsidRPr="009650E6">
        <w:rPr>
          <w:rFonts w:ascii="Times New Roman" w:eastAsia="宋体" w:hAnsi="Times New Roman" w:cs="Times New Roman" w:hint="eastAsia"/>
          <w:b/>
          <w:kern w:val="0"/>
          <w:sz w:val="16"/>
          <w:szCs w:val="16"/>
        </w:rPr>
        <w:t xml:space="preserve"> 1  </w:t>
      </w:r>
      <w:r w:rsidRPr="009650E6">
        <w:rPr>
          <w:rFonts w:ascii="Times New Roman" w:eastAsia="宋体" w:hAnsi="Times New Roman" w:cs="Times New Roman"/>
          <w:b/>
          <w:kern w:val="0"/>
          <w:sz w:val="16"/>
          <w:szCs w:val="16"/>
        </w:rPr>
        <w:t>Classification of sugar beet samples</w:t>
      </w:r>
    </w:p>
    <w:tbl>
      <w:tblPr>
        <w:tblStyle w:val="a6"/>
        <w:tblW w:w="4815"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400"/>
        <w:gridCol w:w="1081"/>
        <w:gridCol w:w="1080"/>
        <w:gridCol w:w="1083"/>
      </w:tblGrid>
      <w:tr w:rsidR="00A45E03" w:rsidRPr="003442FE" w:rsidTr="00D9493A">
        <w:trPr>
          <w:jc w:val="center"/>
        </w:trPr>
        <w:tc>
          <w:tcPr>
            <w:tcW w:w="1507" w:type="pct"/>
            <w:tcBorders>
              <w:top w:val="single" w:sz="12" w:space="0" w:color="000000" w:themeColor="text1"/>
              <w:bottom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cs="Times New Roman"/>
                <w:sz w:val="15"/>
                <w:szCs w:val="15"/>
              </w:rPr>
              <w:t>甜菜品种</w:t>
            </w:r>
          </w:p>
        </w:tc>
        <w:tc>
          <w:tcPr>
            <w:tcW w:w="1164" w:type="pct"/>
            <w:tcBorders>
              <w:top w:val="single" w:sz="12" w:space="0" w:color="000000" w:themeColor="text1"/>
              <w:bottom w:val="single" w:sz="4" w:space="0" w:color="000000" w:themeColor="text1"/>
            </w:tcBorders>
            <w:vAlign w:val="center"/>
          </w:tcPr>
          <w:p w:rsidR="00A45E03" w:rsidRPr="00A45E03" w:rsidRDefault="00A45E03" w:rsidP="00A45E03">
            <w:pPr>
              <w:jc w:val="center"/>
              <w:rPr>
                <w:rFonts w:ascii="Times New Roman" w:cs="Times New Roman"/>
                <w:sz w:val="15"/>
                <w:szCs w:val="15"/>
              </w:rPr>
            </w:pPr>
            <w:r w:rsidRPr="00A45E03">
              <w:rPr>
                <w:rFonts w:ascii="Times New Roman" w:cs="Times New Roman" w:hint="eastAsia"/>
                <w:sz w:val="15"/>
                <w:szCs w:val="15"/>
              </w:rPr>
              <w:t>赋值</w:t>
            </w:r>
          </w:p>
        </w:tc>
        <w:tc>
          <w:tcPr>
            <w:tcW w:w="1163" w:type="pct"/>
            <w:tcBorders>
              <w:top w:val="single" w:sz="12" w:space="0" w:color="000000" w:themeColor="text1"/>
              <w:bottom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cs="Times New Roman"/>
                <w:sz w:val="15"/>
                <w:szCs w:val="15"/>
              </w:rPr>
              <w:t>训练</w:t>
            </w:r>
            <w:r w:rsidRPr="00A45E03">
              <w:rPr>
                <w:rFonts w:ascii="Times New Roman" w:cs="Times New Roman" w:hint="eastAsia"/>
                <w:sz w:val="15"/>
                <w:szCs w:val="15"/>
              </w:rPr>
              <w:t>集</w:t>
            </w:r>
          </w:p>
        </w:tc>
        <w:tc>
          <w:tcPr>
            <w:tcW w:w="1166" w:type="pct"/>
            <w:tcBorders>
              <w:top w:val="single" w:sz="12" w:space="0" w:color="000000" w:themeColor="text1"/>
              <w:bottom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cs="Times New Roman" w:hint="eastAsia"/>
                <w:sz w:val="15"/>
                <w:szCs w:val="15"/>
              </w:rPr>
              <w:t>预测集</w:t>
            </w:r>
          </w:p>
        </w:tc>
      </w:tr>
      <w:tr w:rsidR="00A45E03" w:rsidRPr="003442FE" w:rsidTr="00D9493A">
        <w:trPr>
          <w:jc w:val="center"/>
        </w:trPr>
        <w:tc>
          <w:tcPr>
            <w:tcW w:w="1507" w:type="pct"/>
            <w:tcBorders>
              <w:top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SD21816</w:t>
            </w:r>
          </w:p>
        </w:tc>
        <w:tc>
          <w:tcPr>
            <w:tcW w:w="1164" w:type="pct"/>
            <w:tcBorders>
              <w:top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1</w:t>
            </w:r>
          </w:p>
        </w:tc>
        <w:tc>
          <w:tcPr>
            <w:tcW w:w="1163" w:type="pct"/>
            <w:tcBorders>
              <w:top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72</w:t>
            </w:r>
          </w:p>
        </w:tc>
        <w:tc>
          <w:tcPr>
            <w:tcW w:w="1166" w:type="pct"/>
            <w:tcBorders>
              <w:top w:val="single" w:sz="4" w:space="0" w:color="000000" w:themeColor="text1"/>
            </w:tcBorders>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3</w:t>
            </w:r>
            <w:r w:rsidRPr="00A45E03">
              <w:rPr>
                <w:rFonts w:ascii="Times New Roman" w:hAnsi="Times New Roman" w:cs="Times New Roman" w:hint="eastAsia"/>
                <w:sz w:val="15"/>
                <w:szCs w:val="15"/>
              </w:rPr>
              <w:t>5</w:t>
            </w:r>
          </w:p>
        </w:tc>
      </w:tr>
      <w:tr w:rsidR="00A45E03" w:rsidRPr="003442FE" w:rsidTr="00D9493A">
        <w:trPr>
          <w:jc w:val="center"/>
        </w:trPr>
        <w:tc>
          <w:tcPr>
            <w:tcW w:w="1507"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KWS1676</w:t>
            </w:r>
          </w:p>
        </w:tc>
        <w:tc>
          <w:tcPr>
            <w:tcW w:w="1164"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2</w:t>
            </w:r>
          </w:p>
        </w:tc>
        <w:tc>
          <w:tcPr>
            <w:tcW w:w="1163"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112</w:t>
            </w:r>
          </w:p>
        </w:tc>
        <w:tc>
          <w:tcPr>
            <w:tcW w:w="1166"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56</w:t>
            </w:r>
          </w:p>
        </w:tc>
      </w:tr>
      <w:tr w:rsidR="00A45E03" w:rsidRPr="003442FE" w:rsidTr="00D9493A">
        <w:trPr>
          <w:jc w:val="center"/>
        </w:trPr>
        <w:tc>
          <w:tcPr>
            <w:tcW w:w="1507"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KWS9147</w:t>
            </w:r>
          </w:p>
        </w:tc>
        <w:tc>
          <w:tcPr>
            <w:tcW w:w="1164"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3</w:t>
            </w:r>
          </w:p>
        </w:tc>
        <w:tc>
          <w:tcPr>
            <w:tcW w:w="1163"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84</w:t>
            </w:r>
          </w:p>
        </w:tc>
        <w:tc>
          <w:tcPr>
            <w:tcW w:w="1166" w:type="pct"/>
            <w:vAlign w:val="center"/>
          </w:tcPr>
          <w:p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4</w:t>
            </w:r>
            <w:r w:rsidRPr="00A45E03">
              <w:rPr>
                <w:rFonts w:ascii="Times New Roman" w:hAnsi="Times New Roman" w:cs="Times New Roman" w:hint="eastAsia"/>
                <w:sz w:val="15"/>
                <w:szCs w:val="15"/>
              </w:rPr>
              <w:t>1</w:t>
            </w:r>
          </w:p>
        </w:tc>
      </w:tr>
    </w:tbl>
    <w:p w:rsidR="00A45E03" w:rsidRDefault="00A45E03" w:rsidP="00045C99">
      <w:pPr>
        <w:rPr>
          <w:rFonts w:ascii="Times New Roman" w:hAnsi="Times New Roman" w:cs="Times New Roman"/>
          <w:bCs/>
          <w:iCs/>
          <w:sz w:val="20"/>
          <w:szCs w:val="20"/>
        </w:rPr>
      </w:pPr>
    </w:p>
    <w:p w:rsidR="00AA603A" w:rsidRPr="00910769" w:rsidRDefault="00AA603A" w:rsidP="00045C99">
      <w:pPr>
        <w:rPr>
          <w:rFonts w:ascii="Times New Roman" w:hAnsi="Times New Roman" w:cs="Times New Roman"/>
          <w:bCs/>
          <w:iCs/>
          <w:sz w:val="20"/>
          <w:szCs w:val="20"/>
        </w:rPr>
      </w:pPr>
      <w:r w:rsidRPr="00910769">
        <w:rPr>
          <w:rFonts w:ascii="Times New Roman" w:hAnsi="Times New Roman" w:cs="Times New Roman" w:hint="eastAsia"/>
          <w:bCs/>
          <w:iCs/>
          <w:sz w:val="20"/>
          <w:szCs w:val="20"/>
        </w:rPr>
        <w:t xml:space="preserve">1.2 </w:t>
      </w:r>
      <w:r w:rsidR="002D540F">
        <w:rPr>
          <w:rFonts w:ascii="Times New Roman" w:hAnsi="Times New Roman" w:cs="Times New Roman" w:hint="eastAsia"/>
          <w:bCs/>
          <w:iCs/>
          <w:sz w:val="20"/>
          <w:szCs w:val="20"/>
        </w:rPr>
        <w:t xml:space="preserve"> </w:t>
      </w:r>
      <w:r w:rsidRPr="00910769">
        <w:rPr>
          <w:rFonts w:ascii="Times New Roman" w:hAnsi="Times New Roman" w:cs="Times New Roman" w:hint="eastAsia"/>
          <w:bCs/>
          <w:iCs/>
          <w:sz w:val="20"/>
          <w:szCs w:val="20"/>
        </w:rPr>
        <w:t>冠层光谱</w:t>
      </w:r>
      <w:r w:rsidR="00933AB8" w:rsidRPr="00910769">
        <w:rPr>
          <w:rFonts w:ascii="Times New Roman" w:hAnsi="Times New Roman" w:cs="Times New Roman" w:hint="eastAsia"/>
          <w:bCs/>
          <w:iCs/>
          <w:sz w:val="20"/>
          <w:szCs w:val="20"/>
        </w:rPr>
        <w:t>数据</w:t>
      </w:r>
      <w:r w:rsidRPr="00910769">
        <w:rPr>
          <w:rFonts w:ascii="Times New Roman" w:hAnsi="Times New Roman" w:cs="Times New Roman" w:hint="eastAsia"/>
          <w:bCs/>
          <w:iCs/>
          <w:sz w:val="20"/>
          <w:szCs w:val="20"/>
        </w:rPr>
        <w:t>采集</w:t>
      </w:r>
    </w:p>
    <w:p w:rsidR="00933AB8" w:rsidRPr="00910769" w:rsidRDefault="00955212"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本试验</w:t>
      </w:r>
      <w:r w:rsidR="00933AB8" w:rsidRPr="00910769">
        <w:rPr>
          <w:rFonts w:ascii="Times New Roman" w:hAnsi="Times New Roman" w:cs="Times New Roman" w:hint="eastAsia"/>
          <w:bCs/>
          <w:iCs/>
          <w:sz w:val="20"/>
          <w:szCs w:val="20"/>
        </w:rPr>
        <w:t>采用美国</w:t>
      </w:r>
      <w:r w:rsidR="00933AB8" w:rsidRPr="00910769">
        <w:rPr>
          <w:rFonts w:ascii="Times New Roman" w:hAnsi="Times New Roman" w:cs="Times New Roman" w:hint="eastAsia"/>
          <w:bCs/>
          <w:iCs/>
          <w:sz w:val="20"/>
          <w:szCs w:val="20"/>
        </w:rPr>
        <w:t xml:space="preserve">ASD </w:t>
      </w:r>
      <w:r w:rsidR="00933AB8" w:rsidRPr="00910769">
        <w:rPr>
          <w:rFonts w:ascii="Times New Roman" w:hAnsi="Times New Roman" w:cs="Times New Roman" w:hint="eastAsia"/>
          <w:bCs/>
          <w:iCs/>
          <w:sz w:val="20"/>
          <w:szCs w:val="20"/>
        </w:rPr>
        <w:t>公司生产的野外便携式</w:t>
      </w:r>
      <w:r w:rsidR="00933AB8" w:rsidRPr="00910769">
        <w:rPr>
          <w:rFonts w:ascii="Times New Roman" w:hAnsi="Times New Roman" w:cs="Times New Roman" w:hint="eastAsia"/>
          <w:bCs/>
          <w:iCs/>
          <w:sz w:val="20"/>
          <w:szCs w:val="20"/>
        </w:rPr>
        <w:t xml:space="preserve"> ASD Qualityspec </w:t>
      </w:r>
      <w:r w:rsidRPr="00910769">
        <w:rPr>
          <w:rFonts w:ascii="Times New Roman" w:hAnsi="Times New Roman" w:cs="Times New Roman" w:hint="eastAsia"/>
          <w:bCs/>
          <w:iCs/>
          <w:sz w:val="20"/>
          <w:szCs w:val="20"/>
        </w:rPr>
        <w:t>高</w:t>
      </w:r>
      <w:r w:rsidR="00933AB8" w:rsidRPr="00910769">
        <w:rPr>
          <w:rFonts w:ascii="Times New Roman" w:hAnsi="Times New Roman" w:cs="Times New Roman" w:hint="eastAsia"/>
          <w:bCs/>
          <w:iCs/>
          <w:sz w:val="20"/>
          <w:szCs w:val="20"/>
        </w:rPr>
        <w:t>光谱仪对甜菜冠层光谱进行采集。光谱仪波段范围为</w:t>
      </w:r>
      <w:r w:rsidR="00FE31E3" w:rsidRPr="00910769">
        <w:rPr>
          <w:rFonts w:ascii="Times New Roman" w:hAnsi="Times New Roman" w:cs="Times New Roman" w:hint="eastAsia"/>
          <w:bCs/>
          <w:iCs/>
          <w:sz w:val="20"/>
          <w:szCs w:val="20"/>
        </w:rPr>
        <w:t xml:space="preserve"> 350-</w:t>
      </w:r>
      <w:r w:rsidRPr="00910769">
        <w:rPr>
          <w:rFonts w:ascii="Times New Roman" w:hAnsi="Times New Roman" w:cs="Times New Roman" w:hint="eastAsia"/>
          <w:bCs/>
          <w:iCs/>
          <w:sz w:val="20"/>
          <w:szCs w:val="20"/>
        </w:rPr>
        <w:t>1</w:t>
      </w:r>
      <w:r w:rsidR="00933AB8" w:rsidRPr="00910769">
        <w:rPr>
          <w:rFonts w:ascii="Times New Roman" w:hAnsi="Times New Roman" w:cs="Times New Roman" w:hint="eastAsia"/>
          <w:bCs/>
          <w:iCs/>
          <w:sz w:val="20"/>
          <w:szCs w:val="20"/>
        </w:rPr>
        <w:t>830 nm</w:t>
      </w:r>
      <w:r w:rsidR="00933AB8" w:rsidRPr="00910769">
        <w:rPr>
          <w:rFonts w:ascii="Times New Roman" w:hAnsi="Times New Roman" w:cs="Times New Roman" w:hint="eastAsia"/>
          <w:bCs/>
          <w:iCs/>
          <w:sz w:val="20"/>
          <w:szCs w:val="20"/>
        </w:rPr>
        <w:t>，其中，</w:t>
      </w:r>
      <w:r w:rsidR="00FE31E3" w:rsidRPr="00910769">
        <w:rPr>
          <w:rFonts w:ascii="Times New Roman" w:hAnsi="Times New Roman" w:cs="Times New Roman" w:hint="eastAsia"/>
          <w:bCs/>
          <w:iCs/>
          <w:sz w:val="20"/>
          <w:szCs w:val="20"/>
        </w:rPr>
        <w:t>350-1</w:t>
      </w:r>
      <w:r w:rsidR="00933AB8" w:rsidRPr="00910769">
        <w:rPr>
          <w:rFonts w:ascii="Times New Roman" w:hAnsi="Times New Roman" w:cs="Times New Roman" w:hint="eastAsia"/>
          <w:bCs/>
          <w:iCs/>
          <w:sz w:val="20"/>
          <w:szCs w:val="20"/>
        </w:rPr>
        <w:t>000 nm</w:t>
      </w:r>
      <w:r w:rsidR="00933AB8" w:rsidRPr="00910769">
        <w:rPr>
          <w:rFonts w:ascii="Times New Roman" w:hAnsi="Times New Roman" w:cs="Times New Roman" w:hint="eastAsia"/>
          <w:bCs/>
          <w:iCs/>
          <w:sz w:val="20"/>
          <w:szCs w:val="20"/>
        </w:rPr>
        <w:t>采样间隔为</w:t>
      </w:r>
      <w:r w:rsidR="00933AB8" w:rsidRPr="00910769">
        <w:rPr>
          <w:rFonts w:ascii="Times New Roman" w:hAnsi="Times New Roman" w:cs="Times New Roman" w:hint="eastAsia"/>
          <w:bCs/>
          <w:iCs/>
          <w:sz w:val="20"/>
          <w:szCs w:val="20"/>
        </w:rPr>
        <w:t xml:space="preserve"> 1.4 nm</w:t>
      </w:r>
      <w:r w:rsidR="00933AB8" w:rsidRPr="00910769">
        <w:rPr>
          <w:rFonts w:ascii="Times New Roman" w:hAnsi="Times New Roman" w:cs="Times New Roman" w:hint="eastAsia"/>
          <w:bCs/>
          <w:iCs/>
          <w:sz w:val="20"/>
          <w:szCs w:val="20"/>
        </w:rPr>
        <w:t>，光谱分辨率为</w:t>
      </w:r>
      <w:r w:rsidR="00933AB8" w:rsidRPr="00910769">
        <w:rPr>
          <w:rFonts w:ascii="Times New Roman" w:hAnsi="Times New Roman" w:cs="Times New Roman" w:hint="eastAsia"/>
          <w:bCs/>
          <w:iCs/>
          <w:sz w:val="20"/>
          <w:szCs w:val="20"/>
        </w:rPr>
        <w:t xml:space="preserve"> 3 nm</w:t>
      </w:r>
      <w:r w:rsidR="00933AB8" w:rsidRPr="00910769">
        <w:rPr>
          <w:rFonts w:ascii="Times New Roman" w:hAnsi="Times New Roman" w:cs="Times New Roman" w:hint="eastAsia"/>
          <w:bCs/>
          <w:iCs/>
          <w:sz w:val="20"/>
          <w:szCs w:val="20"/>
        </w:rPr>
        <w:t>；</w:t>
      </w:r>
      <w:r w:rsidRPr="00910769">
        <w:rPr>
          <w:rFonts w:ascii="Times New Roman" w:hAnsi="Times New Roman" w:cs="Times New Roman" w:hint="eastAsia"/>
          <w:bCs/>
          <w:iCs/>
          <w:sz w:val="20"/>
          <w:szCs w:val="20"/>
        </w:rPr>
        <w:t>1000-1</w:t>
      </w:r>
      <w:r w:rsidR="00933AB8" w:rsidRPr="00910769">
        <w:rPr>
          <w:rFonts w:ascii="Times New Roman" w:hAnsi="Times New Roman" w:cs="Times New Roman" w:hint="eastAsia"/>
          <w:bCs/>
          <w:iCs/>
          <w:sz w:val="20"/>
          <w:szCs w:val="20"/>
        </w:rPr>
        <w:t xml:space="preserve">830 nm </w:t>
      </w:r>
      <w:r w:rsidR="00933AB8" w:rsidRPr="00910769">
        <w:rPr>
          <w:rFonts w:ascii="Times New Roman" w:hAnsi="Times New Roman" w:cs="Times New Roman" w:hint="eastAsia"/>
          <w:bCs/>
          <w:iCs/>
          <w:sz w:val="20"/>
          <w:szCs w:val="20"/>
        </w:rPr>
        <w:t>光谱采样间隔为</w:t>
      </w:r>
      <w:r w:rsidR="00933AB8" w:rsidRPr="00910769">
        <w:rPr>
          <w:rFonts w:ascii="Times New Roman" w:hAnsi="Times New Roman" w:cs="Times New Roman" w:hint="eastAsia"/>
          <w:bCs/>
          <w:iCs/>
          <w:sz w:val="20"/>
          <w:szCs w:val="20"/>
        </w:rPr>
        <w:t xml:space="preserve"> 2 nm</w:t>
      </w:r>
      <w:r w:rsidR="00933AB8" w:rsidRPr="00910769">
        <w:rPr>
          <w:rFonts w:ascii="Times New Roman" w:hAnsi="Times New Roman" w:cs="Times New Roman" w:hint="eastAsia"/>
          <w:bCs/>
          <w:iCs/>
          <w:sz w:val="20"/>
          <w:szCs w:val="20"/>
        </w:rPr>
        <w:t>，光谱分辨率为</w:t>
      </w:r>
      <w:r w:rsidR="00933AB8" w:rsidRPr="00910769">
        <w:rPr>
          <w:rFonts w:ascii="Times New Roman" w:hAnsi="Times New Roman" w:cs="Times New Roman" w:hint="eastAsia"/>
          <w:bCs/>
          <w:iCs/>
          <w:sz w:val="20"/>
          <w:szCs w:val="20"/>
        </w:rPr>
        <w:t xml:space="preserve"> 10 nm</w:t>
      </w:r>
      <w:r w:rsidR="001B0F2D" w:rsidRPr="00910769">
        <w:rPr>
          <w:rFonts w:ascii="Times New Roman" w:hAnsi="Times New Roman" w:cs="Times New Roman" w:hint="eastAsia"/>
          <w:bCs/>
          <w:iCs/>
          <w:sz w:val="20"/>
          <w:szCs w:val="20"/>
        </w:rPr>
        <w:t>。</w:t>
      </w:r>
      <w:r w:rsidR="00933AB8" w:rsidRPr="00910769">
        <w:rPr>
          <w:rFonts w:ascii="Times New Roman" w:hAnsi="Times New Roman" w:cs="Times New Roman" w:hint="eastAsia"/>
          <w:bCs/>
          <w:iCs/>
          <w:sz w:val="20"/>
          <w:szCs w:val="20"/>
        </w:rPr>
        <w:t>采集时间选择在天气晴朗、无风、无云的</w:t>
      </w:r>
      <w:r w:rsidR="001B0F2D" w:rsidRPr="00910769">
        <w:rPr>
          <w:rFonts w:ascii="Times New Roman" w:hAnsi="Times New Roman" w:cs="Times New Roman" w:hint="eastAsia"/>
          <w:bCs/>
          <w:iCs/>
          <w:sz w:val="20"/>
          <w:szCs w:val="20"/>
        </w:rPr>
        <w:t>北京时间</w:t>
      </w:r>
      <w:r w:rsidR="00933AB8" w:rsidRPr="00910769">
        <w:rPr>
          <w:rFonts w:ascii="Times New Roman" w:hAnsi="Times New Roman" w:cs="Times New Roman" w:hint="eastAsia"/>
          <w:bCs/>
          <w:iCs/>
          <w:sz w:val="20"/>
          <w:szCs w:val="20"/>
        </w:rPr>
        <w:t>10:00</w:t>
      </w:r>
      <w:r w:rsidR="001B0F2D" w:rsidRPr="00910769">
        <w:rPr>
          <w:rFonts w:ascii="Times New Roman" w:hAnsi="Times New Roman" w:cs="Times New Roman" w:hint="eastAsia"/>
          <w:bCs/>
          <w:iCs/>
          <w:sz w:val="20"/>
          <w:szCs w:val="20"/>
        </w:rPr>
        <w:t>-</w:t>
      </w:r>
      <w:r w:rsidR="00933AB8" w:rsidRPr="00910769">
        <w:rPr>
          <w:rFonts w:ascii="Times New Roman" w:hAnsi="Times New Roman" w:cs="Times New Roman" w:hint="eastAsia"/>
          <w:bCs/>
          <w:iCs/>
          <w:sz w:val="20"/>
          <w:szCs w:val="20"/>
        </w:rPr>
        <w:t xml:space="preserve">14:00 </w:t>
      </w:r>
      <w:r w:rsidR="001B0F2D" w:rsidRPr="00910769">
        <w:rPr>
          <w:rFonts w:ascii="Times New Roman" w:hAnsi="Times New Roman" w:cs="Times New Roman" w:hint="eastAsia"/>
          <w:bCs/>
          <w:iCs/>
          <w:sz w:val="20"/>
          <w:szCs w:val="20"/>
        </w:rPr>
        <w:t>之间进行。采集光谱时光纤探头垂直向下，距甜菜冠层</w:t>
      </w:r>
      <w:r w:rsidR="00371CC1" w:rsidRPr="00910769">
        <w:rPr>
          <w:rFonts w:ascii="Times New Roman" w:hAnsi="Times New Roman" w:cs="Times New Roman" w:hint="eastAsia"/>
          <w:bCs/>
          <w:iCs/>
          <w:sz w:val="20"/>
          <w:szCs w:val="20"/>
        </w:rPr>
        <w:t>的</w:t>
      </w:r>
      <w:r w:rsidR="001B0F2D" w:rsidRPr="00910769">
        <w:rPr>
          <w:rFonts w:ascii="Times New Roman" w:hAnsi="Times New Roman" w:cs="Times New Roman" w:hint="eastAsia"/>
          <w:bCs/>
          <w:iCs/>
          <w:sz w:val="20"/>
          <w:szCs w:val="20"/>
        </w:rPr>
        <w:t>垂直高度依据样品冠层大小及探头视场角</w:t>
      </w:r>
      <w:r w:rsidR="001B0F2D" w:rsidRPr="00910769">
        <w:rPr>
          <w:rFonts w:ascii="Times New Roman" w:hAnsi="Times New Roman" w:cs="Times New Roman" w:hint="eastAsia"/>
          <w:bCs/>
          <w:iCs/>
          <w:sz w:val="20"/>
          <w:szCs w:val="20"/>
        </w:rPr>
        <w:t>(25</w:t>
      </w:r>
      <w:r w:rsidR="001B0F2D" w:rsidRPr="00910769">
        <w:rPr>
          <w:rFonts w:ascii="Times New Roman" w:hAnsi="Times New Roman" w:cs="Times New Roman" w:hint="eastAsia"/>
          <w:bCs/>
          <w:iCs/>
          <w:sz w:val="20"/>
          <w:szCs w:val="20"/>
        </w:rPr>
        <w:t>°</w:t>
      </w:r>
      <w:r w:rsidR="001B0F2D" w:rsidRPr="00910769">
        <w:rPr>
          <w:rFonts w:ascii="Times New Roman" w:hAnsi="Times New Roman" w:cs="Times New Roman" w:hint="eastAsia"/>
          <w:bCs/>
          <w:iCs/>
          <w:sz w:val="20"/>
          <w:szCs w:val="20"/>
        </w:rPr>
        <w:t>)</w:t>
      </w:r>
      <w:r w:rsidR="001B0F2D" w:rsidRPr="00910769">
        <w:rPr>
          <w:rFonts w:ascii="Times New Roman" w:hAnsi="Times New Roman" w:cs="Times New Roman" w:hint="eastAsia"/>
          <w:bCs/>
          <w:iCs/>
          <w:sz w:val="20"/>
          <w:szCs w:val="20"/>
        </w:rPr>
        <w:t>确定，使样品冠层恰能位于探头视场范围内。</w:t>
      </w:r>
      <w:r w:rsidR="00611CD9" w:rsidRPr="00910769">
        <w:rPr>
          <w:rFonts w:ascii="Times New Roman" w:hAnsi="Times New Roman" w:cs="Times New Roman" w:hint="eastAsia"/>
          <w:bCs/>
          <w:iCs/>
          <w:sz w:val="20"/>
          <w:szCs w:val="20"/>
        </w:rPr>
        <w:t>在</w:t>
      </w:r>
      <w:r w:rsidR="001B0F2D" w:rsidRPr="00910769">
        <w:rPr>
          <w:rFonts w:ascii="Times New Roman" w:hAnsi="Times New Roman" w:cs="Times New Roman" w:hint="eastAsia"/>
          <w:bCs/>
          <w:iCs/>
          <w:sz w:val="20"/>
          <w:szCs w:val="20"/>
        </w:rPr>
        <w:t>每</w:t>
      </w:r>
      <w:r w:rsidR="00611CD9" w:rsidRPr="00910769">
        <w:rPr>
          <w:rFonts w:ascii="Times New Roman" w:hAnsi="Times New Roman" w:cs="Times New Roman" w:hint="eastAsia"/>
          <w:bCs/>
          <w:iCs/>
          <w:sz w:val="20"/>
          <w:szCs w:val="20"/>
        </w:rPr>
        <w:t>个</w:t>
      </w:r>
      <w:r w:rsidR="001B0F2D" w:rsidRPr="00910769">
        <w:rPr>
          <w:rFonts w:ascii="Times New Roman" w:hAnsi="Times New Roman" w:cs="Times New Roman" w:hint="eastAsia"/>
          <w:bCs/>
          <w:iCs/>
          <w:sz w:val="20"/>
          <w:szCs w:val="20"/>
        </w:rPr>
        <w:t>小区选择具有代表性的样本点</w:t>
      </w:r>
      <w:r w:rsidR="00611CD9" w:rsidRPr="00910769">
        <w:rPr>
          <w:rFonts w:ascii="Times New Roman" w:hAnsi="Times New Roman" w:cs="Times New Roman" w:hint="eastAsia"/>
          <w:bCs/>
          <w:iCs/>
          <w:sz w:val="20"/>
          <w:szCs w:val="20"/>
        </w:rPr>
        <w:t>并连续采集</w:t>
      </w:r>
      <w:r w:rsidR="00611CD9" w:rsidRPr="00910769">
        <w:rPr>
          <w:rFonts w:ascii="Times New Roman" w:hAnsi="Times New Roman" w:cs="Times New Roman" w:hint="eastAsia"/>
          <w:bCs/>
          <w:iCs/>
          <w:sz w:val="20"/>
          <w:szCs w:val="20"/>
        </w:rPr>
        <w:t>4</w:t>
      </w:r>
      <w:r w:rsidR="00611CD9" w:rsidRPr="00910769">
        <w:rPr>
          <w:rFonts w:ascii="Times New Roman" w:hAnsi="Times New Roman" w:cs="Times New Roman" w:hint="eastAsia"/>
          <w:bCs/>
          <w:iCs/>
          <w:sz w:val="20"/>
          <w:szCs w:val="20"/>
        </w:rPr>
        <w:t>次光谱</w:t>
      </w:r>
      <w:r w:rsidR="001B0F2D" w:rsidRPr="00910769">
        <w:rPr>
          <w:rFonts w:ascii="Times New Roman" w:hAnsi="Times New Roman" w:cs="Times New Roman" w:hint="eastAsia"/>
          <w:bCs/>
          <w:iCs/>
          <w:sz w:val="20"/>
          <w:szCs w:val="20"/>
        </w:rPr>
        <w:t>，</w:t>
      </w:r>
      <w:r w:rsidR="00611CD9" w:rsidRPr="00910769">
        <w:rPr>
          <w:rFonts w:ascii="Times New Roman" w:hAnsi="Times New Roman" w:cs="Times New Roman" w:hint="eastAsia"/>
          <w:bCs/>
          <w:iCs/>
          <w:sz w:val="20"/>
          <w:szCs w:val="20"/>
        </w:rPr>
        <w:t>将</w:t>
      </w:r>
      <w:r w:rsidR="001B0F2D" w:rsidRPr="00910769">
        <w:rPr>
          <w:rFonts w:ascii="Times New Roman" w:hAnsi="Times New Roman" w:cs="Times New Roman" w:hint="eastAsia"/>
          <w:bCs/>
          <w:iCs/>
          <w:sz w:val="20"/>
          <w:szCs w:val="20"/>
        </w:rPr>
        <w:t>平均值作为</w:t>
      </w:r>
      <w:r w:rsidR="00371CC1" w:rsidRPr="00910769">
        <w:rPr>
          <w:rFonts w:ascii="Times New Roman" w:hAnsi="Times New Roman" w:cs="Times New Roman" w:hint="eastAsia"/>
          <w:bCs/>
          <w:iCs/>
          <w:sz w:val="20"/>
          <w:szCs w:val="20"/>
        </w:rPr>
        <w:t>该</w:t>
      </w:r>
      <w:r w:rsidR="001B0F2D" w:rsidRPr="00910769">
        <w:rPr>
          <w:rFonts w:ascii="Times New Roman" w:hAnsi="Times New Roman" w:cs="Times New Roman" w:hint="eastAsia"/>
          <w:bCs/>
          <w:iCs/>
          <w:sz w:val="20"/>
          <w:szCs w:val="20"/>
        </w:rPr>
        <w:t>样品光谱</w:t>
      </w:r>
      <w:r w:rsidR="00371CC1" w:rsidRPr="00910769">
        <w:rPr>
          <w:rFonts w:ascii="Times New Roman" w:hAnsi="Times New Roman" w:cs="Times New Roman" w:hint="eastAsia"/>
          <w:bCs/>
          <w:iCs/>
          <w:sz w:val="20"/>
          <w:szCs w:val="20"/>
        </w:rPr>
        <w:t>，且</w:t>
      </w:r>
      <w:r w:rsidR="006F656A" w:rsidRPr="00910769">
        <w:rPr>
          <w:rFonts w:ascii="Times New Roman" w:hAnsi="Times New Roman" w:cs="Times New Roman" w:hint="eastAsia"/>
          <w:bCs/>
          <w:iCs/>
          <w:sz w:val="20"/>
          <w:szCs w:val="20"/>
        </w:rPr>
        <w:t>在</w:t>
      </w:r>
      <w:r w:rsidR="00371CC1" w:rsidRPr="00910769">
        <w:rPr>
          <w:rFonts w:ascii="Times New Roman" w:hAnsi="Times New Roman" w:cs="Times New Roman" w:hint="eastAsia"/>
          <w:bCs/>
          <w:iCs/>
          <w:sz w:val="20"/>
          <w:szCs w:val="20"/>
        </w:rPr>
        <w:t>每个试验小区</w:t>
      </w:r>
      <w:r w:rsidR="006F656A" w:rsidRPr="00910769">
        <w:rPr>
          <w:rFonts w:ascii="Times New Roman" w:hAnsi="Times New Roman" w:cs="Times New Roman" w:hint="eastAsia"/>
          <w:bCs/>
          <w:iCs/>
          <w:sz w:val="20"/>
          <w:szCs w:val="20"/>
        </w:rPr>
        <w:t>采集</w:t>
      </w:r>
      <w:r w:rsidR="00371CC1" w:rsidRPr="00910769">
        <w:rPr>
          <w:rFonts w:ascii="Times New Roman" w:hAnsi="Times New Roman" w:cs="Times New Roman" w:hint="eastAsia"/>
          <w:bCs/>
          <w:iCs/>
          <w:sz w:val="20"/>
          <w:szCs w:val="20"/>
        </w:rPr>
        <w:t>光谱前进行参考白板校正。</w:t>
      </w:r>
    </w:p>
    <w:p w:rsidR="00D50084" w:rsidRPr="00910769" w:rsidRDefault="002D540F" w:rsidP="00045C99">
      <w:pPr>
        <w:rPr>
          <w:rFonts w:ascii="Times New Roman" w:hAnsi="Times New Roman" w:cs="Times New Roman"/>
          <w:bCs/>
          <w:iCs/>
          <w:sz w:val="20"/>
          <w:szCs w:val="20"/>
        </w:rPr>
      </w:pPr>
      <w:r>
        <w:rPr>
          <w:rFonts w:ascii="Times New Roman" w:hAnsi="Times New Roman" w:cs="Times New Roman" w:hint="eastAsia"/>
          <w:bCs/>
          <w:iCs/>
          <w:sz w:val="20"/>
          <w:szCs w:val="20"/>
        </w:rPr>
        <w:t xml:space="preserve">1.3  </w:t>
      </w:r>
      <w:r w:rsidR="00270359" w:rsidRPr="00910769">
        <w:rPr>
          <w:rFonts w:ascii="Times New Roman" w:hAnsi="Times New Roman" w:cs="Times New Roman" w:hint="eastAsia"/>
          <w:bCs/>
          <w:iCs/>
          <w:sz w:val="20"/>
          <w:szCs w:val="20"/>
        </w:rPr>
        <w:t>光谱数据预处理</w:t>
      </w:r>
    </w:p>
    <w:p w:rsidR="00692796" w:rsidRPr="00910769" w:rsidRDefault="002E2DB5"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光谱仪所采集的</w:t>
      </w:r>
      <w:r w:rsidR="00244B14" w:rsidRPr="00910769">
        <w:rPr>
          <w:rFonts w:ascii="Times New Roman" w:hAnsi="Times New Roman" w:cs="Times New Roman" w:hint="eastAsia"/>
          <w:bCs/>
          <w:iCs/>
          <w:sz w:val="20"/>
          <w:szCs w:val="20"/>
        </w:rPr>
        <w:t>光谱</w:t>
      </w:r>
      <w:r w:rsidRPr="00910769">
        <w:rPr>
          <w:rFonts w:ascii="Times New Roman" w:hAnsi="Times New Roman" w:cs="Times New Roman" w:hint="eastAsia"/>
          <w:bCs/>
          <w:iCs/>
          <w:sz w:val="20"/>
          <w:szCs w:val="20"/>
        </w:rPr>
        <w:t>数据中，除了包含与样品自身有关的信息外，</w:t>
      </w:r>
      <w:r w:rsidR="00244B14" w:rsidRPr="00910769">
        <w:rPr>
          <w:rFonts w:ascii="Times New Roman" w:hAnsi="Times New Roman" w:cs="Times New Roman" w:hint="eastAsia"/>
          <w:bCs/>
          <w:iCs/>
          <w:sz w:val="20"/>
          <w:szCs w:val="20"/>
        </w:rPr>
        <w:t>还包含了因多种因素产生的杂散光、土壤背景等噪声</w:t>
      </w:r>
      <w:r w:rsidRPr="00910769">
        <w:rPr>
          <w:rFonts w:ascii="Times New Roman" w:hAnsi="Times New Roman" w:cs="Times New Roman" w:hint="eastAsia"/>
          <w:bCs/>
          <w:iCs/>
          <w:sz w:val="20"/>
          <w:szCs w:val="20"/>
        </w:rPr>
        <w:t>信号。这些噪音信号会影响光谱信息的真实性，</w:t>
      </w:r>
      <w:r w:rsidR="00F37E9C" w:rsidRPr="00910769">
        <w:rPr>
          <w:rFonts w:ascii="Times New Roman" w:hAnsi="Times New Roman" w:cs="Times New Roman" w:hint="eastAsia"/>
          <w:bCs/>
          <w:iCs/>
          <w:sz w:val="20"/>
          <w:szCs w:val="20"/>
        </w:rPr>
        <w:t>从而影响所建模型的准确性和稳定性，因此</w:t>
      </w:r>
      <w:r w:rsidR="00095040" w:rsidRPr="00910769">
        <w:rPr>
          <w:rFonts w:ascii="Times New Roman" w:hAnsi="Times New Roman" w:cs="Times New Roman" w:hint="eastAsia"/>
          <w:bCs/>
          <w:iCs/>
          <w:sz w:val="20"/>
          <w:szCs w:val="20"/>
        </w:rPr>
        <w:t>对光谱</w:t>
      </w:r>
      <w:r w:rsidRPr="00910769">
        <w:rPr>
          <w:rFonts w:ascii="Times New Roman" w:hAnsi="Times New Roman" w:cs="Times New Roman" w:hint="eastAsia"/>
          <w:bCs/>
          <w:iCs/>
          <w:sz w:val="20"/>
          <w:szCs w:val="20"/>
        </w:rPr>
        <w:t>数据进行预处理是非常必要的。</w:t>
      </w:r>
      <w:r w:rsidR="00095040" w:rsidRPr="00910769">
        <w:rPr>
          <w:rFonts w:ascii="Times New Roman" w:hAnsi="Times New Roman" w:cs="Times New Roman" w:hint="eastAsia"/>
          <w:bCs/>
          <w:iCs/>
          <w:sz w:val="20"/>
          <w:szCs w:val="20"/>
        </w:rPr>
        <w:t>然而，并不是每一种预处理方法</w:t>
      </w:r>
      <w:r w:rsidR="00F37E9C" w:rsidRPr="00910769">
        <w:rPr>
          <w:rFonts w:ascii="Times New Roman" w:hAnsi="Times New Roman" w:cs="Times New Roman" w:hint="eastAsia"/>
          <w:bCs/>
          <w:iCs/>
          <w:sz w:val="20"/>
          <w:szCs w:val="20"/>
        </w:rPr>
        <w:t>都能达到很好的效果。</w:t>
      </w:r>
    </w:p>
    <w:p w:rsidR="00C12E6E" w:rsidRPr="00910769" w:rsidRDefault="00692796"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本研究利用卷积平滑、一阶导数、卷积平滑与一阶导数、对数变换、对数变换与一阶导数、标准正态变换、标准正态变换与一阶导数</w:t>
      </w:r>
      <w:r w:rsidRPr="00910769">
        <w:rPr>
          <w:rFonts w:ascii="Times New Roman" w:hAnsi="Times New Roman" w:cs="Times New Roman" w:hint="eastAsia"/>
          <w:bCs/>
          <w:iCs/>
          <w:sz w:val="20"/>
          <w:szCs w:val="20"/>
        </w:rPr>
        <w:t>7</w:t>
      </w:r>
      <w:r w:rsidRPr="00910769">
        <w:rPr>
          <w:rFonts w:ascii="Times New Roman" w:hAnsi="Times New Roman" w:cs="Times New Roman" w:hint="eastAsia"/>
          <w:bCs/>
          <w:iCs/>
          <w:sz w:val="20"/>
          <w:szCs w:val="20"/>
        </w:rPr>
        <w:t>种预处理方</w:t>
      </w:r>
      <w:r w:rsidR="001E0940" w:rsidRPr="00910769">
        <w:rPr>
          <w:rFonts w:ascii="Times New Roman" w:hAnsi="Times New Roman" w:cs="Times New Roman" w:hint="eastAsia"/>
          <w:bCs/>
          <w:iCs/>
          <w:sz w:val="20"/>
          <w:szCs w:val="20"/>
        </w:rPr>
        <w:t>法对高光谱数据进行预处理，</w:t>
      </w:r>
      <w:r w:rsidR="004449FF" w:rsidRPr="00910769">
        <w:rPr>
          <w:rFonts w:ascii="Times New Roman" w:hAnsi="Times New Roman" w:cs="Times New Roman" w:hint="eastAsia"/>
          <w:bCs/>
          <w:iCs/>
          <w:sz w:val="20"/>
          <w:szCs w:val="20"/>
        </w:rPr>
        <w:t>并对</w:t>
      </w:r>
      <w:r w:rsidR="004449FF" w:rsidRPr="00910769">
        <w:rPr>
          <w:rFonts w:ascii="Times New Roman" w:hAnsi="Times New Roman" w:cs="Times New Roman" w:hint="eastAsia"/>
          <w:bCs/>
          <w:iCs/>
          <w:sz w:val="20"/>
          <w:szCs w:val="20"/>
        </w:rPr>
        <w:t>7</w:t>
      </w:r>
      <w:r w:rsidR="004449FF" w:rsidRPr="00910769">
        <w:rPr>
          <w:rFonts w:ascii="Times New Roman" w:hAnsi="Times New Roman" w:cs="Times New Roman" w:hint="eastAsia"/>
          <w:bCs/>
          <w:iCs/>
          <w:sz w:val="20"/>
          <w:szCs w:val="20"/>
        </w:rPr>
        <w:t>种预处理方法进行对比分析。</w:t>
      </w:r>
      <w:r w:rsidR="004449FF" w:rsidRPr="00910769">
        <w:rPr>
          <w:rFonts w:ascii="Times New Roman" w:hAnsi="Times New Roman" w:cs="Times New Roman" w:hint="eastAsia"/>
          <w:bCs/>
          <w:iCs/>
          <w:sz w:val="20"/>
          <w:szCs w:val="20"/>
        </w:rPr>
        <w:t xml:space="preserve"> </w:t>
      </w:r>
    </w:p>
    <w:p w:rsidR="00C9436A" w:rsidRPr="00910769" w:rsidRDefault="006A24D5" w:rsidP="00045C99">
      <w:pPr>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1.4</w:t>
      </w:r>
      <w:r w:rsidR="00C9436A" w:rsidRPr="00910769">
        <w:rPr>
          <w:rFonts w:ascii="Times New Roman" w:hAnsi="Times New Roman" w:cs="Times New Roman" w:hint="eastAsia"/>
          <w:color w:val="333333"/>
          <w:sz w:val="20"/>
          <w:szCs w:val="20"/>
          <w:shd w:val="clear" w:color="auto" w:fill="FFFFFF"/>
        </w:rPr>
        <w:t xml:space="preserve"> </w:t>
      </w:r>
      <w:r w:rsidR="002D540F">
        <w:rPr>
          <w:rFonts w:ascii="Times New Roman" w:hAnsi="Times New Roman" w:cs="Times New Roman" w:hint="eastAsia"/>
          <w:color w:val="333333"/>
          <w:sz w:val="20"/>
          <w:szCs w:val="20"/>
          <w:shd w:val="clear" w:color="auto" w:fill="FFFFFF"/>
        </w:rPr>
        <w:t xml:space="preserve"> </w:t>
      </w:r>
      <w:r w:rsidR="00C9436A" w:rsidRPr="00910769">
        <w:rPr>
          <w:rFonts w:ascii="Times New Roman" w:hAnsi="Times New Roman" w:cs="Times New Roman" w:hint="eastAsia"/>
          <w:color w:val="333333"/>
          <w:sz w:val="20"/>
          <w:szCs w:val="20"/>
          <w:shd w:val="clear" w:color="auto" w:fill="FFFFFF"/>
        </w:rPr>
        <w:t>特征波段选择</w:t>
      </w:r>
    </w:p>
    <w:p w:rsidR="00C414FF" w:rsidRPr="00910769" w:rsidRDefault="004E45B1"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由于高光谱的</w:t>
      </w:r>
      <w:r w:rsidR="0052389F" w:rsidRPr="00910769">
        <w:rPr>
          <w:rFonts w:ascii="Times New Roman" w:hAnsi="Times New Roman" w:cs="Times New Roman" w:hint="eastAsia"/>
          <w:color w:val="333333"/>
          <w:sz w:val="20"/>
          <w:szCs w:val="20"/>
          <w:shd w:val="clear" w:color="auto" w:fill="FFFFFF"/>
        </w:rPr>
        <w:t>波段数多、数据量大，相邻波段间</w:t>
      </w:r>
      <w:r w:rsidR="0052389F" w:rsidRPr="00910769">
        <w:rPr>
          <w:rFonts w:ascii="Times New Roman" w:hAnsi="Times New Roman" w:cs="Times New Roman" w:hint="eastAsia"/>
          <w:color w:val="333333"/>
          <w:sz w:val="20"/>
          <w:szCs w:val="20"/>
          <w:shd w:val="clear" w:color="auto" w:fill="FFFFFF"/>
        </w:rPr>
        <w:lastRenderedPageBreak/>
        <w:t>的相关性强，</w:t>
      </w:r>
      <w:r w:rsidRPr="00910769">
        <w:rPr>
          <w:rFonts w:ascii="Times New Roman" w:hAnsi="Times New Roman" w:cs="Times New Roman" w:hint="eastAsia"/>
          <w:color w:val="333333"/>
          <w:sz w:val="20"/>
          <w:szCs w:val="20"/>
          <w:shd w:val="clear" w:color="auto" w:fill="FFFFFF"/>
        </w:rPr>
        <w:t>从而</w:t>
      </w:r>
      <w:r w:rsidR="00BB3C47" w:rsidRPr="00910769">
        <w:rPr>
          <w:rFonts w:ascii="Times New Roman" w:hAnsi="Times New Roman" w:cs="Times New Roman" w:hint="eastAsia"/>
          <w:color w:val="333333"/>
          <w:sz w:val="20"/>
          <w:szCs w:val="20"/>
          <w:shd w:val="clear" w:color="auto" w:fill="FFFFFF"/>
        </w:rPr>
        <w:t>影响数据的处理速度，</w:t>
      </w:r>
      <w:r w:rsidRPr="00910769">
        <w:rPr>
          <w:rFonts w:ascii="Times New Roman" w:hAnsi="Times New Roman" w:cs="Times New Roman" w:hint="eastAsia"/>
          <w:color w:val="333333"/>
          <w:sz w:val="20"/>
          <w:szCs w:val="20"/>
          <w:shd w:val="clear" w:color="auto" w:fill="FFFFFF"/>
        </w:rPr>
        <w:t>给研究带来了难度，也在一定程度上限制了高光谱技术的广泛应用</w:t>
      </w:r>
      <w:r w:rsidR="005A4154" w:rsidRPr="00910769">
        <w:rPr>
          <w:rFonts w:ascii="Times New Roman" w:hAnsi="Times New Roman" w:cs="Times New Roman" w:hint="eastAsia"/>
          <w:color w:val="333333"/>
          <w:sz w:val="20"/>
          <w:szCs w:val="20"/>
          <w:shd w:val="clear" w:color="auto" w:fill="FFFFFF"/>
          <w:vertAlign w:val="superscript"/>
        </w:rPr>
        <w:t>[12-13</w:t>
      </w:r>
      <w:r w:rsidRPr="00910769">
        <w:rPr>
          <w:rFonts w:ascii="Times New Roman" w:hAnsi="Times New Roman" w:cs="Times New Roman" w:hint="eastAsia"/>
          <w:color w:val="333333"/>
          <w:sz w:val="20"/>
          <w:szCs w:val="20"/>
          <w:shd w:val="clear" w:color="auto" w:fill="FFFFFF"/>
          <w:vertAlign w:val="superscript"/>
        </w:rPr>
        <w:t>]</w:t>
      </w:r>
      <w:r w:rsidRPr="00910769">
        <w:rPr>
          <w:rFonts w:ascii="Times New Roman" w:hAnsi="Times New Roman" w:cs="Times New Roman" w:hint="eastAsia"/>
          <w:color w:val="333333"/>
          <w:sz w:val="20"/>
          <w:szCs w:val="20"/>
          <w:shd w:val="clear" w:color="auto" w:fill="FFFFFF"/>
        </w:rPr>
        <w:t>。因此，在保证模型精度的前提下，对高光谱数据进行降维是非常必要的。</w:t>
      </w:r>
      <w:r w:rsidR="00ED0C8D" w:rsidRPr="00910769">
        <w:rPr>
          <w:rFonts w:ascii="Times New Roman" w:hAnsi="Times New Roman" w:cs="Times New Roman" w:hint="eastAsia"/>
          <w:color w:val="333333"/>
          <w:sz w:val="20"/>
          <w:szCs w:val="20"/>
          <w:shd w:val="clear" w:color="auto" w:fill="FFFFFF"/>
        </w:rPr>
        <w:t>国内外学者通常利用光谱特征提取和特征选择的方法对高光谱数据进行降维</w:t>
      </w:r>
      <w:r w:rsidR="00ED0C8D" w:rsidRPr="00910769">
        <w:rPr>
          <w:rFonts w:ascii="Times New Roman" w:hAnsi="Times New Roman" w:cs="Times New Roman" w:hint="eastAsia"/>
          <w:color w:val="333333"/>
          <w:sz w:val="20"/>
          <w:szCs w:val="20"/>
          <w:shd w:val="clear" w:color="auto" w:fill="FFFFFF"/>
          <w:vertAlign w:val="superscript"/>
        </w:rPr>
        <w:t>[</w:t>
      </w:r>
      <w:r w:rsidR="005A4154" w:rsidRPr="00910769">
        <w:rPr>
          <w:rFonts w:ascii="Times New Roman" w:hAnsi="Times New Roman" w:cs="Times New Roman" w:hint="eastAsia"/>
          <w:color w:val="333333"/>
          <w:sz w:val="20"/>
          <w:szCs w:val="20"/>
          <w:shd w:val="clear" w:color="auto" w:fill="FFFFFF"/>
          <w:vertAlign w:val="superscript"/>
        </w:rPr>
        <w:t>14-16</w:t>
      </w:r>
      <w:r w:rsidR="00ED0C8D" w:rsidRPr="00910769">
        <w:rPr>
          <w:rFonts w:ascii="Times New Roman" w:hAnsi="Times New Roman" w:cs="Times New Roman" w:hint="eastAsia"/>
          <w:color w:val="333333"/>
          <w:sz w:val="20"/>
          <w:szCs w:val="20"/>
          <w:shd w:val="clear" w:color="auto" w:fill="FFFFFF"/>
          <w:vertAlign w:val="superscript"/>
        </w:rPr>
        <w:t>]</w:t>
      </w:r>
      <w:r w:rsidR="00ED0C8D" w:rsidRPr="00910769">
        <w:rPr>
          <w:rFonts w:ascii="Times New Roman" w:hAnsi="Times New Roman" w:cs="Times New Roman" w:hint="eastAsia"/>
          <w:color w:val="333333"/>
          <w:sz w:val="20"/>
          <w:szCs w:val="20"/>
          <w:shd w:val="clear" w:color="auto" w:fill="FFFFFF"/>
        </w:rPr>
        <w:t>。</w:t>
      </w:r>
    </w:p>
    <w:p w:rsidR="005F4317" w:rsidRPr="00910769" w:rsidRDefault="004E45B1"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本研究采用标准差</w:t>
      </w:r>
      <w:r w:rsidR="005F4317" w:rsidRPr="00910769">
        <w:rPr>
          <w:rFonts w:ascii="Times New Roman" w:hAnsi="Times New Roman" w:cs="Times New Roman" w:hint="eastAsia"/>
          <w:color w:val="333333"/>
          <w:sz w:val="20"/>
          <w:szCs w:val="20"/>
          <w:shd w:val="clear" w:color="auto" w:fill="FFFFFF"/>
        </w:rPr>
        <w:t>峰值法</w:t>
      </w:r>
      <w:r w:rsidR="00C924B0" w:rsidRPr="00910769">
        <w:rPr>
          <w:rFonts w:ascii="Times New Roman" w:hAnsi="Times New Roman" w:cs="Times New Roman" w:hint="eastAsia"/>
          <w:color w:val="333333"/>
          <w:sz w:val="20"/>
          <w:szCs w:val="20"/>
          <w:shd w:val="clear" w:color="auto" w:fill="FFFFFF"/>
        </w:rPr>
        <w:t>来选取甜菜冠层</w:t>
      </w:r>
      <w:r w:rsidR="009A3743" w:rsidRPr="00910769">
        <w:rPr>
          <w:rFonts w:ascii="Times New Roman" w:hAnsi="Times New Roman" w:cs="Times New Roman" w:hint="eastAsia"/>
          <w:color w:val="333333"/>
          <w:sz w:val="20"/>
          <w:szCs w:val="20"/>
          <w:shd w:val="clear" w:color="auto" w:fill="FFFFFF"/>
        </w:rPr>
        <w:t>光谱的特征波段</w:t>
      </w:r>
      <w:r w:rsidR="005F4317" w:rsidRPr="00910769">
        <w:rPr>
          <w:rFonts w:ascii="Times New Roman" w:hAnsi="Times New Roman" w:cs="Times New Roman" w:hint="eastAsia"/>
          <w:color w:val="333333"/>
          <w:sz w:val="20"/>
          <w:szCs w:val="20"/>
          <w:shd w:val="clear" w:color="auto" w:fill="FFFFFF"/>
        </w:rPr>
        <w:t>，其基本思想是：</w:t>
      </w:r>
      <w:r w:rsidR="002A3E82" w:rsidRPr="00910769">
        <w:rPr>
          <w:rFonts w:ascii="Times New Roman" w:hAnsi="Times New Roman" w:cs="Times New Roman" w:hint="eastAsia"/>
          <w:color w:val="333333"/>
          <w:sz w:val="20"/>
          <w:szCs w:val="20"/>
          <w:shd w:val="clear" w:color="auto" w:fill="FFFFFF"/>
        </w:rPr>
        <w:t>所有样本的</w:t>
      </w:r>
      <w:r w:rsidR="00D734D3" w:rsidRPr="00910769">
        <w:rPr>
          <w:rFonts w:ascii="Times New Roman" w:hAnsi="Times New Roman" w:cs="Times New Roman" w:hint="eastAsia"/>
          <w:color w:val="333333"/>
          <w:sz w:val="20"/>
          <w:szCs w:val="20"/>
          <w:shd w:val="clear" w:color="auto" w:fill="FFFFFF"/>
        </w:rPr>
        <w:t>光谱数据在各个波段下的</w:t>
      </w:r>
      <w:r w:rsidR="00B52A53" w:rsidRPr="00910769">
        <w:rPr>
          <w:rFonts w:ascii="Times New Roman" w:hAnsi="Times New Roman" w:cs="Times New Roman" w:hint="eastAsia"/>
          <w:color w:val="333333"/>
          <w:sz w:val="20"/>
          <w:szCs w:val="20"/>
          <w:shd w:val="clear" w:color="auto" w:fill="FFFFFF"/>
        </w:rPr>
        <w:t>标准差越大，表明在此波段下，</w:t>
      </w:r>
      <w:r w:rsidR="004B7924" w:rsidRPr="00910769">
        <w:rPr>
          <w:rFonts w:ascii="Times New Roman" w:hAnsi="Times New Roman" w:cs="Times New Roman" w:hint="eastAsia"/>
          <w:color w:val="333333"/>
          <w:sz w:val="20"/>
          <w:szCs w:val="20"/>
          <w:shd w:val="clear" w:color="auto" w:fill="FFFFFF"/>
        </w:rPr>
        <w:t>甜菜</w:t>
      </w:r>
      <w:r w:rsidR="00B52A53" w:rsidRPr="00910769">
        <w:rPr>
          <w:rFonts w:ascii="Times New Roman" w:hAnsi="Times New Roman" w:cs="Times New Roman" w:hint="eastAsia"/>
          <w:color w:val="333333"/>
          <w:sz w:val="20"/>
          <w:szCs w:val="20"/>
          <w:shd w:val="clear" w:color="auto" w:fill="FFFFFF"/>
        </w:rPr>
        <w:t>不同品种之间的光谱差异就越显著，区分甜菜品种的能力就越强</w:t>
      </w:r>
      <w:r w:rsidR="002A3E82" w:rsidRPr="00910769">
        <w:rPr>
          <w:rFonts w:ascii="Times New Roman" w:hAnsi="Times New Roman" w:cs="Times New Roman" w:hint="eastAsia"/>
          <w:color w:val="333333"/>
          <w:sz w:val="20"/>
          <w:szCs w:val="20"/>
          <w:shd w:val="clear" w:color="auto" w:fill="FFFFFF"/>
        </w:rPr>
        <w:t>，而标准差曲线上的峰值是相邻波段间标准差的最大值，其蕴含</w:t>
      </w:r>
      <w:r w:rsidR="004B7924" w:rsidRPr="00910769">
        <w:rPr>
          <w:rFonts w:ascii="Times New Roman" w:hAnsi="Times New Roman" w:cs="Times New Roman" w:hint="eastAsia"/>
          <w:color w:val="333333"/>
          <w:sz w:val="20"/>
          <w:szCs w:val="20"/>
          <w:shd w:val="clear" w:color="auto" w:fill="FFFFFF"/>
        </w:rPr>
        <w:t>甜菜</w:t>
      </w:r>
      <w:r w:rsidR="002A3E82" w:rsidRPr="00910769">
        <w:rPr>
          <w:rFonts w:ascii="Times New Roman" w:hAnsi="Times New Roman" w:cs="Times New Roman" w:hint="eastAsia"/>
          <w:color w:val="333333"/>
          <w:sz w:val="20"/>
          <w:szCs w:val="20"/>
          <w:shd w:val="clear" w:color="auto" w:fill="FFFFFF"/>
        </w:rPr>
        <w:t>不同品种</w:t>
      </w:r>
      <w:r w:rsidR="00DD3105" w:rsidRPr="00910769">
        <w:rPr>
          <w:rFonts w:ascii="Times New Roman" w:hAnsi="Times New Roman" w:cs="Times New Roman" w:hint="eastAsia"/>
          <w:color w:val="333333"/>
          <w:sz w:val="20"/>
          <w:szCs w:val="20"/>
          <w:shd w:val="clear" w:color="auto" w:fill="FFFFFF"/>
        </w:rPr>
        <w:t>之间</w:t>
      </w:r>
      <w:r w:rsidR="002A3E82" w:rsidRPr="00910769">
        <w:rPr>
          <w:rFonts w:ascii="Times New Roman" w:hAnsi="Times New Roman" w:cs="Times New Roman" w:hint="eastAsia"/>
          <w:color w:val="333333"/>
          <w:sz w:val="20"/>
          <w:szCs w:val="20"/>
          <w:shd w:val="clear" w:color="auto" w:fill="FFFFFF"/>
        </w:rPr>
        <w:t>的光谱信息也是最大的。</w:t>
      </w:r>
    </w:p>
    <w:p w:rsidR="004E45B1" w:rsidRPr="00910769" w:rsidRDefault="005F4317"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其筛选</w:t>
      </w:r>
      <w:r w:rsidR="00B60E05" w:rsidRPr="00910769">
        <w:rPr>
          <w:rFonts w:ascii="Times New Roman" w:hAnsi="Times New Roman" w:cs="Times New Roman" w:hint="eastAsia"/>
          <w:color w:val="333333"/>
          <w:sz w:val="20"/>
          <w:szCs w:val="20"/>
          <w:shd w:val="clear" w:color="auto" w:fill="FFFFFF"/>
        </w:rPr>
        <w:t>过程如下：</w:t>
      </w:r>
    </w:p>
    <w:p w:rsidR="00A761F5" w:rsidRPr="00910769" w:rsidRDefault="00B60E0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1</w:t>
      </w:r>
      <w:r w:rsidRPr="00910769">
        <w:rPr>
          <w:rFonts w:ascii="Times New Roman" w:hAnsi="Times New Roman" w:cs="Times New Roman" w:hint="eastAsia"/>
          <w:color w:val="333333"/>
          <w:sz w:val="20"/>
          <w:szCs w:val="20"/>
          <w:shd w:val="clear" w:color="auto" w:fill="FFFFFF"/>
        </w:rPr>
        <w:t>）计算所有甜菜样本在各个波段下的</w:t>
      </w:r>
      <w:r w:rsidR="00B52A53" w:rsidRPr="00910769">
        <w:rPr>
          <w:rFonts w:ascii="Times New Roman" w:hAnsi="Times New Roman" w:cs="Times New Roman" w:hint="eastAsia"/>
          <w:color w:val="333333"/>
          <w:sz w:val="20"/>
          <w:szCs w:val="20"/>
          <w:shd w:val="clear" w:color="auto" w:fill="FFFFFF"/>
        </w:rPr>
        <w:t>标准差</w:t>
      </w:r>
      <w:r w:rsidR="00A761F5"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其计算公式如下：</w:t>
      </w:r>
    </w:p>
    <w:p w:rsidR="00B60E05" w:rsidRPr="00910769" w:rsidRDefault="00A45E03" w:rsidP="00A45E03">
      <w:pPr>
        <w:jc w:val="right"/>
        <w:rPr>
          <w:rFonts w:ascii="Times New Roman" w:hAnsi="Times New Roman" w:cs="Times New Roman"/>
          <w:color w:val="333333"/>
          <w:sz w:val="20"/>
          <w:szCs w:val="20"/>
          <w:shd w:val="clear" w:color="auto" w:fill="FFFFFF"/>
        </w:rPr>
      </w:pPr>
      <w:r w:rsidRPr="00910769">
        <w:rPr>
          <w:rFonts w:ascii="Times New Roman" w:hAnsi="Times New Roman" w:cs="Times New Roman"/>
          <w:color w:val="333333"/>
          <w:position w:val="-32"/>
          <w:sz w:val="20"/>
          <w:szCs w:val="20"/>
          <w:shd w:val="clear" w:color="auto" w:fill="FFFFFF"/>
        </w:rPr>
        <w:object w:dxaOrig="243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33.6pt" o:ole="">
            <v:imagedata r:id="rId8" o:title=""/>
          </v:shape>
          <o:OLEObject Type="Embed" ProgID="Equation.DSMT4" ShapeID="_x0000_i1025" DrawAspect="Content" ObjectID="_1576493841" r:id="rId9"/>
        </w:object>
      </w:r>
      <w:r w:rsidR="00A761F5" w:rsidRPr="00910769">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 xml:space="preserve">         (1)</w:t>
      </w:r>
    </w:p>
    <w:p w:rsidR="004C1570" w:rsidRPr="00910769" w:rsidRDefault="004C1570"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其中，</w:t>
      </w:r>
      <w:r w:rsidRPr="00910769">
        <w:rPr>
          <w:rFonts w:ascii="Times New Roman" w:hAnsi="Times New Roman" w:cs="Times New Roman"/>
          <w:color w:val="333333"/>
          <w:position w:val="-12"/>
          <w:sz w:val="20"/>
          <w:szCs w:val="20"/>
          <w:shd w:val="clear" w:color="auto" w:fill="FFFFFF"/>
        </w:rPr>
        <w:object w:dxaOrig="279" w:dyaOrig="360">
          <v:shape id="_x0000_i1026" type="#_x0000_t75" style="width:14.4pt;height:17.9pt" o:ole="">
            <v:imagedata r:id="rId10" o:title=""/>
          </v:shape>
          <o:OLEObject Type="Embed" ProgID="Equation.DSMT4" ShapeID="_x0000_i1026" DrawAspect="Content" ObjectID="_1576493842" r:id="rId11"/>
        </w:object>
      </w:r>
      <w:r w:rsidRPr="00910769">
        <w:rPr>
          <w:rFonts w:ascii="Times New Roman" w:hAnsi="Times New Roman" w:cs="Times New Roman" w:hint="eastAsia"/>
          <w:color w:val="333333"/>
          <w:sz w:val="20"/>
          <w:szCs w:val="20"/>
          <w:shd w:val="clear" w:color="auto" w:fill="FFFFFF"/>
        </w:rPr>
        <w:t>为第</w:t>
      </w:r>
      <w:r w:rsidRPr="00910769">
        <w:rPr>
          <w:rFonts w:ascii="Times New Roman" w:hAnsi="Times New Roman" w:cs="Times New Roman"/>
          <w:color w:val="333333"/>
          <w:position w:val="-6"/>
          <w:sz w:val="20"/>
          <w:szCs w:val="20"/>
          <w:shd w:val="clear" w:color="auto" w:fill="FFFFFF"/>
        </w:rPr>
        <w:object w:dxaOrig="139" w:dyaOrig="260">
          <v:shape id="_x0000_i1027" type="#_x0000_t75" style="width:6.55pt;height:12.65pt" o:ole="">
            <v:imagedata r:id="rId12" o:title=""/>
          </v:shape>
          <o:OLEObject Type="Embed" ProgID="Equation.DSMT4" ShapeID="_x0000_i1027" DrawAspect="Content" ObjectID="_1576493843" r:id="rId13"/>
        </w:object>
      </w:r>
      <w:r w:rsidRPr="00910769">
        <w:rPr>
          <w:rFonts w:ascii="Times New Roman" w:hAnsi="Times New Roman" w:cs="Times New Roman" w:hint="eastAsia"/>
          <w:color w:val="333333"/>
          <w:sz w:val="20"/>
          <w:szCs w:val="20"/>
          <w:shd w:val="clear" w:color="auto" w:fill="FFFFFF"/>
        </w:rPr>
        <w:t>个波段下的标准差，</w:t>
      </w:r>
      <w:r w:rsidRPr="00910769">
        <w:rPr>
          <w:rFonts w:ascii="Times New Roman" w:hAnsi="Times New Roman" w:cs="Times New Roman"/>
          <w:color w:val="333333"/>
          <w:position w:val="-6"/>
          <w:sz w:val="20"/>
          <w:szCs w:val="20"/>
          <w:shd w:val="clear" w:color="auto" w:fill="FFFFFF"/>
        </w:rPr>
        <w:object w:dxaOrig="279" w:dyaOrig="279">
          <v:shape id="_x0000_i1028" type="#_x0000_t75" style="width:13.55pt;height:13.55pt" o:ole="">
            <v:imagedata r:id="rId14" o:title=""/>
          </v:shape>
          <o:OLEObject Type="Embed" ProgID="Equation.DSMT4" ShapeID="_x0000_i1028" DrawAspect="Content" ObjectID="_1576493844" r:id="rId15"/>
        </w:object>
      </w:r>
      <w:r w:rsidRPr="00910769">
        <w:rPr>
          <w:rFonts w:ascii="Times New Roman" w:hAnsi="Times New Roman" w:cs="Times New Roman" w:hint="eastAsia"/>
          <w:color w:val="333333"/>
          <w:sz w:val="20"/>
          <w:szCs w:val="20"/>
          <w:shd w:val="clear" w:color="auto" w:fill="FFFFFF"/>
        </w:rPr>
        <w:t>为样本个数，</w:t>
      </w:r>
      <w:r w:rsidR="00A761F5" w:rsidRPr="00910769">
        <w:rPr>
          <w:rFonts w:ascii="Times New Roman" w:hAnsi="Times New Roman" w:cs="Times New Roman"/>
          <w:color w:val="333333"/>
          <w:position w:val="-12"/>
          <w:sz w:val="20"/>
          <w:szCs w:val="20"/>
          <w:shd w:val="clear" w:color="auto" w:fill="FFFFFF"/>
        </w:rPr>
        <w:object w:dxaOrig="240" w:dyaOrig="360">
          <v:shape id="_x0000_i1029" type="#_x0000_t75" style="width:12.2pt;height:17.9pt" o:ole="">
            <v:imagedata r:id="rId16" o:title=""/>
          </v:shape>
          <o:OLEObject Type="Embed" ProgID="Equation.DSMT4" ShapeID="_x0000_i1029" DrawAspect="Content" ObjectID="_1576493845" r:id="rId17"/>
        </w:object>
      </w:r>
      <w:r w:rsidR="00A761F5" w:rsidRPr="00910769">
        <w:rPr>
          <w:rFonts w:ascii="Times New Roman" w:hAnsi="Times New Roman" w:cs="Times New Roman" w:hint="eastAsia"/>
          <w:color w:val="333333"/>
          <w:sz w:val="20"/>
          <w:szCs w:val="20"/>
          <w:shd w:val="clear" w:color="auto" w:fill="FFFFFF"/>
        </w:rPr>
        <w:t>为第</w:t>
      </w:r>
      <w:r w:rsidR="00A761F5" w:rsidRPr="00910769">
        <w:rPr>
          <w:rFonts w:ascii="Times New Roman" w:hAnsi="Times New Roman" w:cs="Times New Roman"/>
          <w:color w:val="333333"/>
          <w:position w:val="-6"/>
          <w:sz w:val="20"/>
          <w:szCs w:val="20"/>
          <w:shd w:val="clear" w:color="auto" w:fill="FFFFFF"/>
        </w:rPr>
        <w:object w:dxaOrig="139" w:dyaOrig="260">
          <v:shape id="_x0000_i1030" type="#_x0000_t75" style="width:6.55pt;height:12.65pt" o:ole="">
            <v:imagedata r:id="rId18" o:title=""/>
          </v:shape>
          <o:OLEObject Type="Embed" ProgID="Equation.DSMT4" ShapeID="_x0000_i1030" DrawAspect="Content" ObjectID="_1576493846" r:id="rId19"/>
        </w:object>
      </w:r>
      <w:r w:rsidR="00A761F5" w:rsidRPr="00910769">
        <w:rPr>
          <w:rFonts w:ascii="Times New Roman" w:hAnsi="Times New Roman" w:cs="Times New Roman" w:hint="eastAsia"/>
          <w:color w:val="333333"/>
          <w:sz w:val="20"/>
          <w:szCs w:val="20"/>
          <w:shd w:val="clear" w:color="auto" w:fill="FFFFFF"/>
        </w:rPr>
        <w:t>个波段下的光谱平均值。</w:t>
      </w:r>
    </w:p>
    <w:p w:rsidR="00A761F5" w:rsidRPr="00910769" w:rsidRDefault="00A761F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2</w:t>
      </w:r>
      <w:r w:rsidRPr="00910769">
        <w:rPr>
          <w:rFonts w:ascii="Times New Roman" w:hAnsi="Times New Roman" w:cs="Times New Roman" w:hint="eastAsia"/>
          <w:color w:val="333333"/>
          <w:sz w:val="20"/>
          <w:szCs w:val="20"/>
          <w:shd w:val="clear" w:color="auto" w:fill="FFFFFF"/>
        </w:rPr>
        <w:t>）</w:t>
      </w:r>
      <w:r w:rsidR="005E472C" w:rsidRPr="00910769">
        <w:rPr>
          <w:rFonts w:ascii="Times New Roman" w:hAnsi="Times New Roman" w:cs="Times New Roman" w:hint="eastAsia"/>
          <w:color w:val="333333"/>
          <w:sz w:val="20"/>
          <w:szCs w:val="20"/>
          <w:shd w:val="clear" w:color="auto" w:fill="FFFFFF"/>
        </w:rPr>
        <w:t>筛选出标准差曲线上的各个峰值，计算出所有峰值的平均值</w:t>
      </w:r>
      <w:r w:rsidR="005E472C" w:rsidRPr="00910769">
        <w:rPr>
          <w:rFonts w:ascii="Times New Roman" w:hAnsi="Times New Roman" w:cs="Times New Roman"/>
          <w:color w:val="333333"/>
          <w:position w:val="-6"/>
          <w:sz w:val="20"/>
          <w:szCs w:val="20"/>
          <w:shd w:val="clear" w:color="auto" w:fill="FFFFFF"/>
        </w:rPr>
        <w:object w:dxaOrig="240" w:dyaOrig="260">
          <v:shape id="_x0000_i1031" type="#_x0000_t75" style="width:12.2pt;height:12.65pt" o:ole="">
            <v:imagedata r:id="rId20" o:title=""/>
          </v:shape>
          <o:OLEObject Type="Embed" ProgID="Equation.DSMT4" ShapeID="_x0000_i1031" DrawAspect="Content" ObjectID="_1576493847" r:id="rId21"/>
        </w:object>
      </w:r>
      <w:r w:rsidR="005E472C" w:rsidRPr="00910769">
        <w:rPr>
          <w:rFonts w:ascii="Times New Roman" w:hAnsi="Times New Roman" w:cs="Times New Roman" w:hint="eastAsia"/>
          <w:color w:val="333333"/>
          <w:sz w:val="20"/>
          <w:szCs w:val="20"/>
          <w:shd w:val="clear" w:color="auto" w:fill="FFFFFF"/>
        </w:rPr>
        <w:t>；</w:t>
      </w:r>
    </w:p>
    <w:p w:rsidR="005E472C" w:rsidRPr="00910769" w:rsidRDefault="005E472C"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3</w:t>
      </w:r>
      <w:r w:rsidRPr="00910769">
        <w:rPr>
          <w:rFonts w:ascii="Times New Roman" w:hAnsi="Times New Roman" w:cs="Times New Roman" w:hint="eastAsia"/>
          <w:color w:val="333333"/>
          <w:sz w:val="20"/>
          <w:szCs w:val="20"/>
          <w:shd w:val="clear" w:color="auto" w:fill="FFFFFF"/>
        </w:rPr>
        <w:t>）将标准差曲线上高于</w:t>
      </w:r>
      <w:r w:rsidRPr="00910769">
        <w:rPr>
          <w:rFonts w:ascii="Times New Roman" w:hAnsi="Times New Roman" w:cs="Times New Roman"/>
          <w:color w:val="333333"/>
          <w:position w:val="-6"/>
          <w:sz w:val="20"/>
          <w:szCs w:val="20"/>
          <w:shd w:val="clear" w:color="auto" w:fill="FFFFFF"/>
        </w:rPr>
        <w:object w:dxaOrig="240" w:dyaOrig="260">
          <v:shape id="_x0000_i1032" type="#_x0000_t75" style="width:12.2pt;height:12.65pt" o:ole="">
            <v:imagedata r:id="rId20" o:title=""/>
          </v:shape>
          <o:OLEObject Type="Embed" ProgID="Equation.DSMT4" ShapeID="_x0000_i1032" DrawAspect="Content" ObjectID="_1576493848" r:id="rId22"/>
        </w:object>
      </w:r>
      <w:r w:rsidRPr="00910769">
        <w:rPr>
          <w:rFonts w:ascii="Times New Roman" w:hAnsi="Times New Roman" w:cs="Times New Roman" w:hint="eastAsia"/>
          <w:color w:val="333333"/>
          <w:sz w:val="20"/>
          <w:szCs w:val="20"/>
          <w:shd w:val="clear" w:color="auto" w:fill="FFFFFF"/>
        </w:rPr>
        <w:t>的</w:t>
      </w:r>
      <w:r w:rsidR="00756557" w:rsidRPr="00910769">
        <w:rPr>
          <w:rFonts w:ascii="Times New Roman" w:hAnsi="Times New Roman" w:cs="Times New Roman" w:hint="eastAsia"/>
          <w:color w:val="333333"/>
          <w:sz w:val="20"/>
          <w:szCs w:val="20"/>
          <w:shd w:val="clear" w:color="auto" w:fill="FFFFFF"/>
        </w:rPr>
        <w:t>峰值所对应的波段作为特征波段。</w:t>
      </w:r>
    </w:p>
    <w:p w:rsidR="006A24D5" w:rsidRPr="00910769" w:rsidRDefault="006A24D5" w:rsidP="00045C99">
      <w:pPr>
        <w:rPr>
          <w:rFonts w:ascii="Times New Roman" w:hAnsi="Times New Roman" w:cs="Times New Roman"/>
          <w:bCs/>
          <w:iCs/>
          <w:sz w:val="20"/>
          <w:szCs w:val="20"/>
        </w:rPr>
      </w:pPr>
      <w:r w:rsidRPr="00910769">
        <w:rPr>
          <w:rFonts w:ascii="Times New Roman" w:hAnsi="Times New Roman" w:cs="Times New Roman" w:hint="eastAsia"/>
          <w:bCs/>
          <w:iCs/>
          <w:sz w:val="20"/>
          <w:szCs w:val="20"/>
        </w:rPr>
        <w:t xml:space="preserve">1.5 </w:t>
      </w:r>
      <w:r w:rsidR="002D540F">
        <w:rPr>
          <w:rFonts w:ascii="Times New Roman" w:hAnsi="Times New Roman" w:cs="Times New Roman" w:hint="eastAsia"/>
          <w:bCs/>
          <w:iCs/>
          <w:sz w:val="20"/>
          <w:szCs w:val="20"/>
        </w:rPr>
        <w:t xml:space="preserve"> </w:t>
      </w:r>
      <w:r w:rsidRPr="00910769">
        <w:rPr>
          <w:rFonts w:ascii="Times New Roman" w:hAnsi="Times New Roman" w:cs="Times New Roman" w:hint="eastAsia"/>
          <w:bCs/>
          <w:iCs/>
          <w:sz w:val="20"/>
          <w:szCs w:val="20"/>
        </w:rPr>
        <w:t>识别模型</w:t>
      </w:r>
    </w:p>
    <w:p w:rsidR="006A24D5"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bCs/>
          <w:iCs/>
          <w:sz w:val="20"/>
          <w:szCs w:val="20"/>
        </w:rPr>
        <w:t>极限学习机（</w:t>
      </w:r>
      <w:r w:rsidRPr="00910769">
        <w:rPr>
          <w:rFonts w:ascii="Times New Roman" w:hAnsi="Times New Roman" w:cs="Times New Roman" w:hint="eastAsia"/>
          <w:bCs/>
          <w:iCs/>
          <w:sz w:val="20"/>
          <w:szCs w:val="20"/>
        </w:rPr>
        <w:t>Extreme Learning Machine</w:t>
      </w:r>
      <w:r w:rsidRPr="00910769">
        <w:rPr>
          <w:rFonts w:ascii="Times New Roman" w:hAnsi="Times New Roman" w:cs="Times New Roman" w:hint="eastAsia"/>
          <w:bCs/>
          <w:iCs/>
          <w:sz w:val="20"/>
          <w:szCs w:val="20"/>
        </w:rPr>
        <w:t>，</w:t>
      </w:r>
      <w:r w:rsidRPr="00910769">
        <w:rPr>
          <w:rFonts w:ascii="Times New Roman" w:hAnsi="Times New Roman" w:cs="Times New Roman" w:hint="eastAsia"/>
          <w:bCs/>
          <w:iCs/>
          <w:sz w:val="20"/>
          <w:szCs w:val="20"/>
        </w:rPr>
        <w:t>ELM</w:t>
      </w:r>
      <w:r w:rsidRPr="00910769">
        <w:rPr>
          <w:rFonts w:ascii="Times New Roman" w:hAnsi="Times New Roman" w:cs="Times New Roman" w:hint="eastAsia"/>
          <w:bCs/>
          <w:iCs/>
          <w:sz w:val="20"/>
          <w:szCs w:val="20"/>
        </w:rPr>
        <w:t>）</w:t>
      </w:r>
      <w:r w:rsidR="005A4154" w:rsidRPr="00910769">
        <w:rPr>
          <w:rFonts w:ascii="Times New Roman" w:hAnsi="Times New Roman" w:cs="Times New Roman" w:hint="eastAsia"/>
          <w:bCs/>
          <w:iCs/>
          <w:sz w:val="20"/>
          <w:szCs w:val="20"/>
          <w:vertAlign w:val="superscript"/>
        </w:rPr>
        <w:t>[17</w:t>
      </w:r>
      <w:r w:rsidRPr="00910769">
        <w:rPr>
          <w:rFonts w:ascii="Times New Roman" w:hAnsi="Times New Roman" w:cs="Times New Roman" w:hint="eastAsia"/>
          <w:bCs/>
          <w:iCs/>
          <w:sz w:val="20"/>
          <w:szCs w:val="20"/>
          <w:vertAlign w:val="superscript"/>
        </w:rPr>
        <w:t>]</w:t>
      </w:r>
      <w:r w:rsidRPr="00910769">
        <w:rPr>
          <w:rFonts w:ascii="Times New Roman" w:hAnsi="Times New Roman" w:cs="Times New Roman" w:hint="eastAsia"/>
          <w:bCs/>
          <w:iCs/>
          <w:sz w:val="20"/>
          <w:szCs w:val="20"/>
        </w:rPr>
        <w:t>是</w:t>
      </w:r>
      <w:r w:rsidRPr="00910769">
        <w:rPr>
          <w:rFonts w:ascii="Arial" w:hAnsi="Arial" w:cs="Arial"/>
          <w:color w:val="333333"/>
          <w:sz w:val="20"/>
          <w:szCs w:val="20"/>
          <w:shd w:val="clear" w:color="auto" w:fill="FFFFFF"/>
        </w:rPr>
        <w:t>黄广斌</w:t>
      </w:r>
      <w:r w:rsidRPr="00910769">
        <w:rPr>
          <w:rFonts w:ascii="Arial" w:hAnsi="Arial" w:cs="Arial" w:hint="eastAsia"/>
          <w:color w:val="333333"/>
          <w:sz w:val="20"/>
          <w:szCs w:val="20"/>
          <w:shd w:val="clear" w:color="auto" w:fill="FFFFFF"/>
        </w:rPr>
        <w:t>教授在单隐含层前馈神经网络（</w:t>
      </w:r>
      <w:r w:rsidRPr="00910769">
        <w:rPr>
          <w:rFonts w:ascii="Arial" w:hAnsi="Arial" w:cs="Arial" w:hint="eastAsia"/>
          <w:color w:val="333333"/>
          <w:sz w:val="20"/>
          <w:szCs w:val="20"/>
          <w:shd w:val="clear" w:color="auto" w:fill="FFFFFF"/>
        </w:rPr>
        <w:t>SLFNs</w:t>
      </w:r>
      <w:r w:rsidRPr="00910769">
        <w:rPr>
          <w:rFonts w:ascii="Arial" w:hAnsi="Arial" w:cs="Arial" w:hint="eastAsia"/>
          <w:color w:val="333333"/>
          <w:sz w:val="20"/>
          <w:szCs w:val="20"/>
          <w:shd w:val="clear" w:color="auto" w:fill="FFFFFF"/>
        </w:rPr>
        <w:t>）的基础上提出的一种新型的机器学习算法，由输入层、隐含层和输出层组成。该算法通过随机产生输入层与隐含层之间的输入权重</w:t>
      </w:r>
      <w:r w:rsidRPr="00910769">
        <w:rPr>
          <w:rFonts w:ascii="Times New Roman" w:hAnsi="Times New Roman" w:cs="Times New Roman"/>
          <w:color w:val="333333"/>
          <w:sz w:val="20"/>
          <w:szCs w:val="20"/>
          <w:shd w:val="clear" w:color="auto" w:fill="FFFFFF"/>
        </w:rPr>
        <w:t>w</w:t>
      </w:r>
      <w:r w:rsidRPr="00910769">
        <w:rPr>
          <w:rFonts w:ascii="Times New Roman" w:hAnsi="Times New Roman" w:cs="Times New Roman" w:hint="eastAsia"/>
          <w:color w:val="333333"/>
          <w:sz w:val="20"/>
          <w:szCs w:val="20"/>
          <w:shd w:val="clear" w:color="auto" w:fill="FFFFFF"/>
        </w:rPr>
        <w:t>和隐含藏的偏置</w:t>
      </w:r>
      <w:r w:rsidRPr="00910769">
        <w:rPr>
          <w:rFonts w:ascii="Times New Roman" w:hAnsi="Times New Roman" w:cs="Times New Roman"/>
          <w:color w:val="333333"/>
          <w:sz w:val="20"/>
          <w:szCs w:val="20"/>
          <w:shd w:val="clear" w:color="auto" w:fill="FFFFFF"/>
        </w:rPr>
        <w:t>b</w:t>
      </w:r>
      <w:r w:rsidRPr="00910769">
        <w:rPr>
          <w:rFonts w:ascii="Times New Roman" w:hAnsi="Times New Roman" w:cs="Times New Roman" w:hint="eastAsia"/>
          <w:color w:val="333333"/>
          <w:sz w:val="20"/>
          <w:szCs w:val="20"/>
          <w:shd w:val="clear" w:color="auto" w:fill="FFFFFF"/>
        </w:rPr>
        <w:t>，并且在训练过程中无需调整，只需设置隐含层神经元的激励函数</w:t>
      </w:r>
      <w:r w:rsidRPr="00910769">
        <w:rPr>
          <w:rFonts w:ascii="Times New Roman" w:hAnsi="Times New Roman" w:cs="Times New Roman" w:hint="eastAsia"/>
          <w:color w:val="333333"/>
          <w:sz w:val="20"/>
          <w:szCs w:val="20"/>
          <w:shd w:val="clear" w:color="auto" w:fill="FFFFFF"/>
        </w:rPr>
        <w:t>g(x)</w:t>
      </w:r>
      <w:r w:rsidRPr="00910769">
        <w:rPr>
          <w:rFonts w:ascii="Times New Roman" w:hAnsi="Times New Roman" w:cs="Times New Roman" w:hint="eastAsia"/>
          <w:color w:val="333333"/>
          <w:sz w:val="20"/>
          <w:szCs w:val="20"/>
          <w:shd w:val="clear" w:color="auto" w:fill="FFFFFF"/>
        </w:rPr>
        <w:t>及个数</w:t>
      </w:r>
      <w:r w:rsidRPr="00910769">
        <w:rPr>
          <w:rFonts w:ascii="Times New Roman" w:hAnsi="Times New Roman" w:cs="Times New Roman" w:hint="eastAsia"/>
          <w:color w:val="333333"/>
          <w:sz w:val="20"/>
          <w:szCs w:val="20"/>
          <w:shd w:val="clear" w:color="auto" w:fill="FFFFFF"/>
        </w:rPr>
        <w:t>L</w:t>
      </w:r>
      <w:r w:rsidRPr="00910769">
        <w:rPr>
          <w:rFonts w:ascii="Times New Roman" w:hAnsi="Times New Roman" w:cs="Times New Roman" w:hint="eastAsia"/>
          <w:color w:val="333333"/>
          <w:sz w:val="20"/>
          <w:szCs w:val="20"/>
          <w:shd w:val="clear" w:color="auto" w:fill="FFFFFF"/>
        </w:rPr>
        <w:t>，就能唯一确定隐含层与输出层间的输出权重β，从而获得唯一的最优解。</w:t>
      </w:r>
      <w:r w:rsidRPr="00910769">
        <w:rPr>
          <w:rFonts w:ascii="Times New Roman" w:hAnsi="Times New Roman" w:cs="Times New Roman" w:hint="eastAsia"/>
          <w:color w:val="333333"/>
          <w:sz w:val="20"/>
          <w:szCs w:val="20"/>
          <w:shd w:val="clear" w:color="auto" w:fill="FFFFFF"/>
        </w:rPr>
        <w:t>ELM</w:t>
      </w:r>
      <w:r w:rsidRPr="00910769">
        <w:rPr>
          <w:rFonts w:ascii="Times New Roman" w:hAnsi="Times New Roman" w:cs="Times New Roman" w:hint="eastAsia"/>
          <w:color w:val="333333"/>
          <w:sz w:val="20"/>
          <w:szCs w:val="20"/>
          <w:shd w:val="clear" w:color="auto" w:fill="FFFFFF"/>
        </w:rPr>
        <w:t>算法具有学习速度快、泛化性能好等优点，克服了传统神经网络算法在训练过程中不断调整网络参数的弊端，改善了传统神经网络存在的训练速度慢、陷入局部而非全局最优、学习率选择敏感等问题</w:t>
      </w:r>
      <w:r w:rsidR="005A4154" w:rsidRPr="00910769">
        <w:rPr>
          <w:rFonts w:ascii="Times New Roman" w:hAnsi="Times New Roman" w:cs="Times New Roman" w:hint="eastAsia"/>
          <w:color w:val="333333"/>
          <w:sz w:val="20"/>
          <w:szCs w:val="20"/>
          <w:shd w:val="clear" w:color="auto" w:fill="FFFFFF"/>
          <w:vertAlign w:val="superscript"/>
        </w:rPr>
        <w:t>[18</w:t>
      </w:r>
      <w:r w:rsidRPr="00910769">
        <w:rPr>
          <w:rFonts w:ascii="Times New Roman" w:hAnsi="Times New Roman" w:cs="Times New Roman" w:hint="eastAsia"/>
          <w:color w:val="333333"/>
          <w:sz w:val="20"/>
          <w:szCs w:val="20"/>
          <w:shd w:val="clear" w:color="auto" w:fill="FFFFFF"/>
          <w:vertAlign w:val="superscript"/>
        </w:rPr>
        <w:t>]</w:t>
      </w:r>
      <w:r w:rsidRPr="00910769">
        <w:rPr>
          <w:rFonts w:ascii="Times New Roman" w:hAnsi="Times New Roman" w:cs="Times New Roman" w:hint="eastAsia"/>
          <w:color w:val="333333"/>
          <w:sz w:val="20"/>
          <w:szCs w:val="20"/>
          <w:shd w:val="clear" w:color="auto" w:fill="FFFFFF"/>
        </w:rPr>
        <w:t>。</w:t>
      </w:r>
    </w:p>
    <w:p w:rsidR="006A24D5"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在本研究中，</w:t>
      </w:r>
      <w:r w:rsidRPr="00910769">
        <w:rPr>
          <w:rFonts w:ascii="Times New Roman" w:hAnsi="Times New Roman" w:cs="Times New Roman" w:hint="eastAsia"/>
          <w:color w:val="333333"/>
          <w:sz w:val="20"/>
          <w:szCs w:val="20"/>
          <w:shd w:val="clear" w:color="auto" w:fill="FFFFFF"/>
        </w:rPr>
        <w:t>ELM</w:t>
      </w:r>
      <w:r w:rsidRPr="00910769">
        <w:rPr>
          <w:rFonts w:ascii="Times New Roman" w:hAnsi="Times New Roman" w:cs="Times New Roman" w:hint="eastAsia"/>
          <w:color w:val="333333"/>
          <w:sz w:val="20"/>
          <w:szCs w:val="20"/>
          <w:shd w:val="clear" w:color="auto" w:fill="FFFFFF"/>
        </w:rPr>
        <w:t>隐含藏的激励函数选择</w:t>
      </w:r>
      <w:r w:rsidRPr="00910769">
        <w:rPr>
          <w:rFonts w:ascii="Times New Roman" w:hAnsi="Times New Roman" w:cs="Times New Roman" w:hint="eastAsia"/>
          <w:color w:val="333333"/>
          <w:sz w:val="20"/>
          <w:szCs w:val="20"/>
          <w:shd w:val="clear" w:color="auto" w:fill="FFFFFF"/>
        </w:rPr>
        <w:t xml:space="preserve">sigmoid </w:t>
      </w:r>
      <w:r w:rsidRPr="00910769">
        <w:rPr>
          <w:rFonts w:ascii="Times New Roman" w:hAnsi="Times New Roman" w:cs="Times New Roman" w:hint="eastAsia"/>
          <w:color w:val="333333"/>
          <w:sz w:val="20"/>
          <w:szCs w:val="20"/>
          <w:shd w:val="clear" w:color="auto" w:fill="FFFFFF"/>
        </w:rPr>
        <w:t>函数，隐含层神经元的个数设置为</w:t>
      </w:r>
      <w:r w:rsidRPr="00910769">
        <w:rPr>
          <w:rFonts w:ascii="Times New Roman" w:hAnsi="Times New Roman" w:cs="Times New Roman" w:hint="eastAsia"/>
          <w:color w:val="333333"/>
          <w:sz w:val="20"/>
          <w:szCs w:val="20"/>
          <w:shd w:val="clear" w:color="auto" w:fill="FFFFFF"/>
        </w:rPr>
        <w:t>60</w:t>
      </w:r>
      <w:r w:rsidRPr="00910769">
        <w:rPr>
          <w:rFonts w:ascii="Times New Roman" w:hAnsi="Times New Roman" w:cs="Times New Roman" w:hint="eastAsia"/>
          <w:color w:val="333333"/>
          <w:sz w:val="20"/>
          <w:szCs w:val="20"/>
          <w:shd w:val="clear" w:color="auto" w:fill="FFFFFF"/>
        </w:rPr>
        <w:t>。</w:t>
      </w:r>
    </w:p>
    <w:p w:rsidR="004B7924" w:rsidRPr="00910769" w:rsidRDefault="004B7924" w:rsidP="00045C99">
      <w:pPr>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 xml:space="preserve">1.6 </w:t>
      </w:r>
      <w:r w:rsidR="002D540F">
        <w:rPr>
          <w:rFonts w:ascii="Times New Roman" w:hAnsi="Times New Roman" w:cs="Times New Roman" w:hint="eastAsia"/>
          <w:color w:val="333333"/>
          <w:sz w:val="20"/>
          <w:szCs w:val="20"/>
          <w:shd w:val="clear" w:color="auto" w:fill="FFFFFF"/>
        </w:rPr>
        <w:t xml:space="preserve"> </w:t>
      </w:r>
      <w:r w:rsidRPr="00910769">
        <w:rPr>
          <w:rFonts w:ascii="Times New Roman" w:hAnsi="Times New Roman" w:cs="Times New Roman" w:hint="eastAsia"/>
          <w:color w:val="333333"/>
          <w:sz w:val="20"/>
          <w:szCs w:val="20"/>
          <w:shd w:val="clear" w:color="auto" w:fill="FFFFFF"/>
        </w:rPr>
        <w:t>光谱数据分析软件</w:t>
      </w:r>
    </w:p>
    <w:p w:rsidR="007576F7"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在本研究中，对光谱数据的各种预处理、特征波段的选择以及识别模型的建立均在</w:t>
      </w:r>
      <w:r w:rsidRPr="00910769">
        <w:rPr>
          <w:rFonts w:ascii="Times New Roman" w:hAnsi="Times New Roman" w:cs="Times New Roman" w:hint="eastAsia"/>
          <w:color w:val="333333"/>
          <w:sz w:val="20"/>
          <w:szCs w:val="20"/>
          <w:shd w:val="clear" w:color="auto" w:fill="FFFFFF"/>
        </w:rPr>
        <w:t>MATLAB R2014a</w:t>
      </w:r>
      <w:r w:rsidRPr="00910769">
        <w:rPr>
          <w:rFonts w:ascii="Times New Roman" w:hAnsi="Times New Roman" w:cs="Times New Roman" w:hint="eastAsia"/>
          <w:color w:val="333333"/>
          <w:sz w:val="20"/>
          <w:szCs w:val="20"/>
          <w:shd w:val="clear" w:color="auto" w:fill="FFFFFF"/>
        </w:rPr>
        <w:t>软件中完成。</w:t>
      </w:r>
    </w:p>
    <w:p w:rsidR="007D2D1D" w:rsidRDefault="007D2D1D" w:rsidP="003B66AE">
      <w:pPr>
        <w:spacing w:line="480" w:lineRule="auto"/>
        <w:rPr>
          <w:rFonts w:ascii="Times New Roman" w:cs="Times New Roman"/>
          <w:sz w:val="24"/>
          <w:szCs w:val="24"/>
        </w:rPr>
        <w:sectPr w:rsidR="007D2D1D" w:rsidSect="00A45E03">
          <w:type w:val="continuous"/>
          <w:pgSz w:w="11906" w:h="16838"/>
          <w:pgMar w:top="1134" w:right="1134" w:bottom="1134" w:left="1134" w:header="851" w:footer="992" w:gutter="0"/>
          <w:cols w:num="2" w:space="425"/>
          <w:docGrid w:type="lines" w:linePitch="312"/>
        </w:sectPr>
      </w:pPr>
    </w:p>
    <w:p w:rsidR="00045C99" w:rsidRPr="003B66AE" w:rsidRDefault="008F3787" w:rsidP="003B66AE">
      <w:pPr>
        <w:spacing w:line="480" w:lineRule="auto"/>
        <w:rPr>
          <w:rFonts w:ascii="Times New Roman" w:cs="Times New Roman"/>
          <w:sz w:val="24"/>
          <w:szCs w:val="24"/>
        </w:rPr>
      </w:pPr>
      <w:r>
        <w:rPr>
          <w:rFonts w:ascii="Times New Roman" w:cs="Times New Roman" w:hint="eastAsia"/>
          <w:sz w:val="24"/>
          <w:szCs w:val="24"/>
        </w:rPr>
        <w:lastRenderedPageBreak/>
        <w:t xml:space="preserve">2  </w:t>
      </w:r>
      <w:r>
        <w:rPr>
          <w:rFonts w:ascii="Times New Roman" w:cs="Times New Roman" w:hint="eastAsia"/>
          <w:sz w:val="24"/>
          <w:szCs w:val="24"/>
        </w:rPr>
        <w:t>结果与讨论</w:t>
      </w:r>
    </w:p>
    <w:p w:rsidR="007D2D1D" w:rsidRDefault="007D2D1D" w:rsidP="00847322">
      <w:pPr>
        <w:rPr>
          <w:rFonts w:ascii="Times New Roman" w:hAnsi="Times New Roman" w:cs="Times New Roman"/>
          <w:color w:val="333333"/>
          <w:sz w:val="20"/>
          <w:szCs w:val="20"/>
          <w:shd w:val="clear" w:color="auto" w:fill="FFFFFF"/>
        </w:rPr>
        <w:sectPr w:rsidR="007D2D1D" w:rsidSect="007D2D1D">
          <w:type w:val="continuous"/>
          <w:pgSz w:w="11906" w:h="16838"/>
          <w:pgMar w:top="1134" w:right="1134" w:bottom="1134" w:left="1134" w:header="851" w:footer="992" w:gutter="0"/>
          <w:cols w:num="2" w:space="425"/>
          <w:docGrid w:type="lines" w:linePitch="312"/>
        </w:sectPr>
      </w:pPr>
    </w:p>
    <w:p w:rsidR="00A45E03" w:rsidRDefault="002D540F" w:rsidP="00847322">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lastRenderedPageBreak/>
        <w:t xml:space="preserve">2.1  </w:t>
      </w:r>
      <w:r w:rsidR="00505154" w:rsidRPr="00910769">
        <w:rPr>
          <w:rFonts w:ascii="Times New Roman" w:hAnsi="Times New Roman" w:cs="Times New Roman" w:hint="eastAsia"/>
          <w:color w:val="333333"/>
          <w:sz w:val="20"/>
          <w:szCs w:val="20"/>
          <w:shd w:val="clear" w:color="auto" w:fill="FFFFFF"/>
        </w:rPr>
        <w:t>甜菜</w:t>
      </w:r>
      <w:r w:rsidR="00852231" w:rsidRPr="00910769">
        <w:rPr>
          <w:rFonts w:ascii="Times New Roman" w:hAnsi="Times New Roman" w:cs="Times New Roman" w:hint="eastAsia"/>
          <w:color w:val="333333"/>
          <w:sz w:val="20"/>
          <w:szCs w:val="20"/>
          <w:shd w:val="clear" w:color="auto" w:fill="FFFFFF"/>
        </w:rPr>
        <w:t>冠层原始光谱响应分析</w:t>
      </w:r>
    </w:p>
    <w:p w:rsidR="007D2D1D" w:rsidRDefault="007D2D1D" w:rsidP="007D2D1D">
      <w:pPr>
        <w:jc w:val="center"/>
        <w:rPr>
          <w:rFonts w:ascii="Times New Roman" w:hAnsi="Times New Roman" w:cs="Times New Roman"/>
          <w:color w:val="333333"/>
          <w:sz w:val="20"/>
          <w:szCs w:val="20"/>
          <w:shd w:val="clear" w:color="auto" w:fill="FFFFFF"/>
        </w:rPr>
      </w:pPr>
      <w:r w:rsidRPr="007D2D1D">
        <w:rPr>
          <w:rFonts w:ascii="Times New Roman" w:hAnsi="Times New Roman" w:cs="Times New Roman"/>
          <w:noProof/>
          <w:color w:val="333333"/>
          <w:sz w:val="20"/>
          <w:szCs w:val="20"/>
          <w:shd w:val="clear" w:color="auto" w:fill="FFFFFF"/>
        </w:rPr>
        <w:drawing>
          <wp:inline distT="0" distB="0" distL="0" distR="0">
            <wp:extent cx="2877784" cy="1857375"/>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l="7220" t="4000" r="47473" b="3429"/>
                    <a:stretch>
                      <a:fillRect/>
                    </a:stretch>
                  </pic:blipFill>
                  <pic:spPr bwMode="auto">
                    <a:xfrm>
                      <a:off x="0" y="0"/>
                      <a:ext cx="2878656" cy="1857938"/>
                    </a:xfrm>
                    <a:prstGeom prst="rect">
                      <a:avLst/>
                    </a:prstGeom>
                    <a:noFill/>
                    <a:ln w="9525">
                      <a:noFill/>
                      <a:miter lim="800000"/>
                      <a:headEnd/>
                      <a:tailEnd/>
                    </a:ln>
                  </pic:spPr>
                </pic:pic>
              </a:graphicData>
            </a:graphic>
          </wp:inline>
        </w:drawing>
      </w:r>
    </w:p>
    <w:p w:rsidR="009650E6" w:rsidRDefault="007D2D1D" w:rsidP="009650E6">
      <w:pPr>
        <w:jc w:val="center"/>
        <w:rPr>
          <w:rFonts w:ascii="Times New Roman" w:hAnsi="Times New Roman" w:cs="Times New Roman"/>
          <w:bCs/>
          <w:iCs/>
          <w:sz w:val="16"/>
          <w:szCs w:val="16"/>
        </w:rPr>
      </w:pPr>
      <w:r w:rsidRPr="00A45E03">
        <w:rPr>
          <w:rFonts w:ascii="Times New Roman" w:hAnsi="Times New Roman" w:cs="Times New Roman" w:hint="eastAsia"/>
          <w:bCs/>
          <w:iCs/>
          <w:sz w:val="16"/>
          <w:szCs w:val="16"/>
        </w:rPr>
        <w:t>图</w:t>
      </w:r>
      <w:r w:rsidRPr="00A45E03">
        <w:rPr>
          <w:rFonts w:ascii="Times New Roman" w:hAnsi="Times New Roman" w:cs="Times New Roman" w:hint="eastAsia"/>
          <w:bCs/>
          <w:iCs/>
          <w:sz w:val="16"/>
          <w:szCs w:val="16"/>
        </w:rPr>
        <w:t xml:space="preserve">1 </w:t>
      </w:r>
      <w:r w:rsidRPr="00A45E03">
        <w:rPr>
          <w:rFonts w:ascii="Times New Roman" w:hAnsi="Times New Roman" w:cs="Times New Roman" w:hint="eastAsia"/>
          <w:bCs/>
          <w:iCs/>
          <w:sz w:val="16"/>
          <w:szCs w:val="16"/>
        </w:rPr>
        <w:t>甜菜冠层原始反射光谱曲线</w:t>
      </w:r>
    </w:p>
    <w:p w:rsidR="009650E6" w:rsidRPr="009650E6" w:rsidRDefault="009650E6" w:rsidP="005C08E0">
      <w:pPr>
        <w:spacing w:afterLines="50"/>
        <w:jc w:val="center"/>
        <w:rPr>
          <w:rFonts w:ascii="Times New Roman" w:hAnsi="Times New Roman" w:cs="Times New Roman"/>
          <w:b/>
          <w:bCs/>
          <w:iCs/>
          <w:sz w:val="16"/>
          <w:szCs w:val="16"/>
        </w:rPr>
      </w:pPr>
      <w:r w:rsidRPr="009650E6">
        <w:rPr>
          <w:rFonts w:ascii="Times New Roman" w:hAnsi="Times New Roman" w:cs="Times New Roman" w:hint="eastAsia"/>
          <w:b/>
          <w:bCs/>
          <w:iCs/>
          <w:sz w:val="16"/>
          <w:szCs w:val="16"/>
        </w:rPr>
        <w:t>Fig. 1  C</w:t>
      </w:r>
      <w:r w:rsidRPr="009650E6">
        <w:rPr>
          <w:rFonts w:ascii="Times New Roman" w:hAnsi="Times New Roman" w:cs="Times New Roman"/>
          <w:b/>
          <w:bCs/>
          <w:iCs/>
          <w:sz w:val="16"/>
          <w:szCs w:val="16"/>
        </w:rPr>
        <w:t xml:space="preserve">anopy </w:t>
      </w:r>
      <w:r w:rsidRPr="009650E6">
        <w:rPr>
          <w:rFonts w:ascii="Times New Roman" w:hAnsi="Times New Roman" w:cs="Times New Roman" w:hint="eastAsia"/>
          <w:b/>
          <w:bCs/>
          <w:iCs/>
          <w:sz w:val="16"/>
          <w:szCs w:val="16"/>
        </w:rPr>
        <w:t>p</w:t>
      </w:r>
      <w:r w:rsidRPr="009650E6">
        <w:rPr>
          <w:rFonts w:ascii="Times New Roman" w:hAnsi="Times New Roman" w:cs="Times New Roman"/>
          <w:b/>
          <w:bCs/>
          <w:iCs/>
          <w:sz w:val="16"/>
          <w:szCs w:val="16"/>
        </w:rPr>
        <w:t xml:space="preserve">rimordial reflectance spectra of sugar beet </w:t>
      </w:r>
    </w:p>
    <w:p w:rsidR="007D2D1D" w:rsidRDefault="00852231" w:rsidP="007D2D1D">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图</w:t>
      </w:r>
      <w:r w:rsidRPr="00910769">
        <w:rPr>
          <w:rFonts w:ascii="Times New Roman" w:hAnsi="Times New Roman" w:cs="Times New Roman" w:hint="eastAsia"/>
          <w:bCs/>
          <w:iCs/>
          <w:sz w:val="20"/>
          <w:szCs w:val="20"/>
        </w:rPr>
        <w:t>1</w:t>
      </w:r>
      <w:r w:rsidRPr="00910769">
        <w:rPr>
          <w:rFonts w:ascii="Times New Roman" w:hAnsi="Times New Roman" w:cs="Times New Roman" w:hint="eastAsia"/>
          <w:bCs/>
          <w:iCs/>
          <w:sz w:val="20"/>
          <w:szCs w:val="20"/>
        </w:rPr>
        <w:t>为甜菜</w:t>
      </w:r>
      <w:r w:rsidR="0075672B" w:rsidRPr="00910769">
        <w:rPr>
          <w:rFonts w:ascii="Times New Roman" w:hAnsi="Times New Roman" w:cs="Times New Roman" w:hint="eastAsia"/>
          <w:bCs/>
          <w:iCs/>
          <w:sz w:val="20"/>
          <w:szCs w:val="20"/>
        </w:rPr>
        <w:t>全部</w:t>
      </w:r>
      <w:r w:rsidRPr="00910769">
        <w:rPr>
          <w:rFonts w:ascii="Times New Roman" w:hAnsi="Times New Roman" w:cs="Times New Roman" w:hint="eastAsia"/>
          <w:bCs/>
          <w:iCs/>
          <w:sz w:val="20"/>
          <w:szCs w:val="20"/>
        </w:rPr>
        <w:t>样本的原始</w:t>
      </w:r>
      <w:r w:rsidR="00114B59" w:rsidRPr="00910769">
        <w:rPr>
          <w:rFonts w:ascii="Times New Roman" w:hAnsi="Times New Roman" w:cs="Times New Roman" w:hint="eastAsia"/>
          <w:bCs/>
          <w:iCs/>
          <w:sz w:val="20"/>
          <w:szCs w:val="20"/>
        </w:rPr>
        <w:t>反射</w:t>
      </w:r>
      <w:r w:rsidRPr="00910769">
        <w:rPr>
          <w:rFonts w:ascii="Times New Roman" w:hAnsi="Times New Roman" w:cs="Times New Roman" w:hint="eastAsia"/>
          <w:bCs/>
          <w:iCs/>
          <w:sz w:val="20"/>
          <w:szCs w:val="20"/>
        </w:rPr>
        <w:t>光谱</w:t>
      </w:r>
      <w:r w:rsidR="00FD389B" w:rsidRPr="00910769">
        <w:rPr>
          <w:rFonts w:ascii="Times New Roman" w:hAnsi="Times New Roman" w:cs="Times New Roman" w:hint="eastAsia"/>
          <w:bCs/>
          <w:iCs/>
          <w:sz w:val="20"/>
          <w:szCs w:val="20"/>
        </w:rPr>
        <w:t>。由图</w:t>
      </w:r>
      <w:r w:rsidR="00FD389B" w:rsidRPr="00910769">
        <w:rPr>
          <w:rFonts w:ascii="Times New Roman" w:hAnsi="Times New Roman" w:cs="Times New Roman" w:hint="eastAsia"/>
          <w:bCs/>
          <w:iCs/>
          <w:sz w:val="20"/>
          <w:szCs w:val="20"/>
        </w:rPr>
        <w:t>1</w:t>
      </w:r>
      <w:r w:rsidR="00114B59" w:rsidRPr="00910769">
        <w:rPr>
          <w:rFonts w:ascii="Times New Roman" w:hAnsi="Times New Roman" w:cs="Times New Roman" w:hint="eastAsia"/>
          <w:bCs/>
          <w:iCs/>
          <w:sz w:val="20"/>
          <w:szCs w:val="20"/>
        </w:rPr>
        <w:t>可知，</w:t>
      </w:r>
      <w:r w:rsidR="0075672B" w:rsidRPr="00910769">
        <w:rPr>
          <w:rFonts w:ascii="Times New Roman" w:hAnsi="Times New Roman" w:cs="Times New Roman" w:hint="eastAsia"/>
          <w:bCs/>
          <w:iCs/>
          <w:sz w:val="20"/>
          <w:szCs w:val="20"/>
        </w:rPr>
        <w:t>3</w:t>
      </w:r>
      <w:r w:rsidR="0075672B" w:rsidRPr="00910769">
        <w:rPr>
          <w:rFonts w:ascii="Times New Roman" w:hAnsi="Times New Roman" w:cs="Times New Roman" w:hint="eastAsia"/>
          <w:bCs/>
          <w:iCs/>
          <w:sz w:val="20"/>
          <w:szCs w:val="20"/>
        </w:rPr>
        <w:t>个品种的反射光谱曲线</w:t>
      </w:r>
      <w:r w:rsidR="009D105C" w:rsidRPr="00910769">
        <w:rPr>
          <w:rFonts w:ascii="Times New Roman" w:hAnsi="Times New Roman" w:cs="Times New Roman" w:hint="eastAsia"/>
          <w:bCs/>
          <w:iCs/>
          <w:sz w:val="20"/>
          <w:szCs w:val="20"/>
        </w:rPr>
        <w:t>走</w:t>
      </w:r>
      <w:r w:rsidR="0075672B" w:rsidRPr="00910769">
        <w:rPr>
          <w:rFonts w:ascii="Times New Roman" w:hAnsi="Times New Roman" w:cs="Times New Roman" w:hint="eastAsia"/>
          <w:bCs/>
          <w:iCs/>
          <w:sz w:val="20"/>
          <w:szCs w:val="20"/>
        </w:rPr>
        <w:t>势基本相同，</w:t>
      </w:r>
      <w:r w:rsidR="009D105C" w:rsidRPr="00910769">
        <w:rPr>
          <w:rFonts w:ascii="Times New Roman" w:hAnsi="Times New Roman" w:cs="Times New Roman" w:hint="eastAsia"/>
          <w:bCs/>
          <w:iCs/>
          <w:sz w:val="20"/>
          <w:szCs w:val="20"/>
        </w:rPr>
        <w:t>并没有明显差异，而在反射率的高低上有所不同，</w:t>
      </w:r>
      <w:r w:rsidR="00E45938" w:rsidRPr="00910769">
        <w:rPr>
          <w:rFonts w:ascii="Times New Roman" w:hAnsi="Times New Roman" w:cs="Times New Roman" w:hint="eastAsia"/>
          <w:bCs/>
          <w:iCs/>
          <w:sz w:val="20"/>
          <w:szCs w:val="20"/>
        </w:rPr>
        <w:t>因此</w:t>
      </w:r>
      <w:r w:rsidR="009D105C" w:rsidRPr="00910769">
        <w:rPr>
          <w:rFonts w:ascii="Times New Roman" w:hAnsi="Times New Roman" w:cs="Times New Roman" w:hint="eastAsia"/>
          <w:bCs/>
          <w:iCs/>
          <w:sz w:val="20"/>
          <w:szCs w:val="20"/>
        </w:rPr>
        <w:t>对不同</w:t>
      </w:r>
      <w:r w:rsidR="00E45938" w:rsidRPr="00910769">
        <w:rPr>
          <w:rFonts w:ascii="Times New Roman" w:hAnsi="Times New Roman" w:cs="Times New Roman" w:hint="eastAsia"/>
          <w:bCs/>
          <w:iCs/>
          <w:sz w:val="20"/>
          <w:szCs w:val="20"/>
        </w:rPr>
        <w:t>甜菜</w:t>
      </w:r>
      <w:r w:rsidR="009D105C" w:rsidRPr="00910769">
        <w:rPr>
          <w:rFonts w:ascii="Times New Roman" w:hAnsi="Times New Roman" w:cs="Times New Roman" w:hint="eastAsia"/>
          <w:bCs/>
          <w:iCs/>
          <w:sz w:val="20"/>
          <w:szCs w:val="20"/>
        </w:rPr>
        <w:t>品种的识别还需要进一步的建模分析；同时可以看出，</w:t>
      </w:r>
      <w:r w:rsidR="002E40EB" w:rsidRPr="00910769">
        <w:rPr>
          <w:rFonts w:ascii="Times New Roman" w:hAnsi="Times New Roman" w:cs="Times New Roman" w:hint="eastAsia"/>
          <w:bCs/>
          <w:iCs/>
          <w:sz w:val="20"/>
          <w:szCs w:val="20"/>
        </w:rPr>
        <w:t>在</w:t>
      </w:r>
      <w:r w:rsidR="002E40EB" w:rsidRPr="00910769">
        <w:rPr>
          <w:rFonts w:ascii="Times New Roman" w:hAnsi="Times New Roman" w:cs="Times New Roman" w:hint="eastAsia"/>
          <w:bCs/>
          <w:iCs/>
          <w:sz w:val="20"/>
          <w:szCs w:val="20"/>
        </w:rPr>
        <w:t>1351-1450nm</w:t>
      </w:r>
      <w:r w:rsidR="002E40EB" w:rsidRPr="00910769">
        <w:rPr>
          <w:rFonts w:ascii="Times New Roman" w:hAnsi="Times New Roman" w:cs="Times New Roman" w:hint="eastAsia"/>
          <w:bCs/>
          <w:iCs/>
          <w:sz w:val="20"/>
          <w:szCs w:val="20"/>
        </w:rPr>
        <w:t>波段处及光谱末端有明显噪声，考虑到</w:t>
      </w:r>
      <w:r w:rsidR="00003DE9" w:rsidRPr="00910769">
        <w:rPr>
          <w:rFonts w:ascii="Times New Roman" w:hAnsi="Times New Roman" w:cs="Times New Roman" w:hint="eastAsia"/>
          <w:bCs/>
          <w:iCs/>
          <w:sz w:val="20"/>
          <w:szCs w:val="20"/>
        </w:rPr>
        <w:t>原始</w:t>
      </w:r>
      <w:r w:rsidR="002E40EB" w:rsidRPr="00910769">
        <w:rPr>
          <w:rFonts w:ascii="Times New Roman" w:hAnsi="Times New Roman" w:cs="Times New Roman" w:hint="eastAsia"/>
          <w:bCs/>
          <w:iCs/>
          <w:sz w:val="20"/>
          <w:szCs w:val="20"/>
        </w:rPr>
        <w:t>光谱的首端</w:t>
      </w:r>
      <w:r w:rsidR="00E45938" w:rsidRPr="00910769">
        <w:rPr>
          <w:rFonts w:ascii="Times New Roman" w:hAnsi="Times New Roman" w:cs="Times New Roman" w:hint="eastAsia"/>
          <w:bCs/>
          <w:iCs/>
          <w:sz w:val="20"/>
          <w:szCs w:val="20"/>
        </w:rPr>
        <w:t>也会</w:t>
      </w:r>
      <w:r w:rsidR="00003DE9" w:rsidRPr="00910769">
        <w:rPr>
          <w:rFonts w:ascii="Times New Roman" w:hAnsi="Times New Roman" w:cs="Times New Roman" w:hint="eastAsia"/>
          <w:bCs/>
          <w:iCs/>
          <w:sz w:val="20"/>
          <w:szCs w:val="20"/>
        </w:rPr>
        <w:t>含有大量的随机噪声</w:t>
      </w:r>
      <w:r w:rsidR="00EB7FFE" w:rsidRPr="00910769">
        <w:rPr>
          <w:rFonts w:ascii="Times New Roman" w:hAnsi="Times New Roman" w:cs="Times New Roman" w:hint="eastAsia"/>
          <w:bCs/>
          <w:iCs/>
          <w:sz w:val="20"/>
          <w:szCs w:val="20"/>
          <w:vertAlign w:val="superscript"/>
        </w:rPr>
        <w:t>[19]</w:t>
      </w:r>
      <w:r w:rsidR="00EB7FFE" w:rsidRPr="00910769">
        <w:rPr>
          <w:rFonts w:ascii="Times New Roman" w:hAnsi="Times New Roman" w:cs="Times New Roman" w:hint="eastAsia"/>
          <w:bCs/>
          <w:iCs/>
          <w:sz w:val="20"/>
          <w:szCs w:val="20"/>
        </w:rPr>
        <w:t>，</w:t>
      </w:r>
      <w:r w:rsidR="00F3678F" w:rsidRPr="00910769">
        <w:rPr>
          <w:rFonts w:ascii="Times New Roman" w:hAnsi="Times New Roman" w:cs="Times New Roman" w:hint="eastAsia"/>
          <w:bCs/>
          <w:iCs/>
          <w:sz w:val="20"/>
          <w:szCs w:val="20"/>
        </w:rPr>
        <w:t>因此在本研究中只选取</w:t>
      </w:r>
      <w:r w:rsidR="00F3678F" w:rsidRPr="00910769">
        <w:rPr>
          <w:rFonts w:ascii="Times New Roman" w:hAnsi="Times New Roman" w:cs="Times New Roman" w:hint="eastAsia"/>
          <w:bCs/>
          <w:iCs/>
          <w:sz w:val="20"/>
          <w:szCs w:val="20"/>
        </w:rPr>
        <w:t>400</w:t>
      </w:r>
      <w:r w:rsidR="00E45938" w:rsidRPr="00910769">
        <w:rPr>
          <w:rFonts w:ascii="Times New Roman" w:hAnsi="Times New Roman" w:cs="Times New Roman" w:hint="eastAsia"/>
          <w:bCs/>
          <w:iCs/>
          <w:sz w:val="20"/>
          <w:szCs w:val="20"/>
        </w:rPr>
        <w:t>-1350nm</w:t>
      </w:r>
      <w:r w:rsidR="00E45938" w:rsidRPr="00910769">
        <w:rPr>
          <w:rFonts w:ascii="Times New Roman" w:hAnsi="Times New Roman" w:cs="Times New Roman" w:hint="eastAsia"/>
          <w:bCs/>
          <w:iCs/>
          <w:sz w:val="20"/>
          <w:szCs w:val="20"/>
        </w:rPr>
        <w:t>之间的反射光谱数据用于后续预处理及建模分析。</w:t>
      </w:r>
    </w:p>
    <w:p w:rsidR="00E45938" w:rsidRPr="00910769" w:rsidRDefault="00E45938" w:rsidP="007D2D1D">
      <w:pPr>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 xml:space="preserve">2.2 </w:t>
      </w:r>
      <w:r w:rsidRPr="00910769">
        <w:rPr>
          <w:rFonts w:ascii="Times New Roman" w:hAnsi="Times New Roman" w:cs="Times New Roman" w:hint="eastAsia"/>
          <w:color w:val="333333"/>
          <w:sz w:val="20"/>
          <w:szCs w:val="20"/>
          <w:shd w:val="clear" w:color="auto" w:fill="FFFFFF"/>
        </w:rPr>
        <w:t>基于</w:t>
      </w:r>
      <w:r w:rsidR="00147A77" w:rsidRPr="00910769">
        <w:rPr>
          <w:rFonts w:ascii="Times New Roman" w:hAnsi="Times New Roman" w:cs="Times New Roman" w:hint="eastAsia"/>
          <w:color w:val="333333"/>
          <w:sz w:val="20"/>
          <w:szCs w:val="20"/>
          <w:shd w:val="clear" w:color="auto" w:fill="FFFFFF"/>
        </w:rPr>
        <w:t>全</w:t>
      </w:r>
      <w:r w:rsidRPr="00910769">
        <w:rPr>
          <w:rFonts w:ascii="Times New Roman" w:hAnsi="Times New Roman" w:cs="Times New Roman" w:hint="eastAsia"/>
          <w:color w:val="333333"/>
          <w:sz w:val="20"/>
          <w:szCs w:val="20"/>
          <w:shd w:val="clear" w:color="auto" w:fill="FFFFFF"/>
        </w:rPr>
        <w:t>波段的</w:t>
      </w:r>
      <w:r w:rsidR="00147A77" w:rsidRPr="00910769">
        <w:rPr>
          <w:rFonts w:ascii="Times New Roman" w:hAnsi="Times New Roman" w:cs="Times New Roman" w:hint="eastAsia"/>
          <w:color w:val="333333"/>
          <w:sz w:val="20"/>
          <w:szCs w:val="20"/>
          <w:shd w:val="clear" w:color="auto" w:fill="FFFFFF"/>
        </w:rPr>
        <w:t>甜菜品种识别</w:t>
      </w:r>
    </w:p>
    <w:p w:rsidR="007D2D1D" w:rsidRDefault="005B67F1" w:rsidP="007D2D1D">
      <w:pPr>
        <w:widowControl/>
        <w:ind w:firstLineChars="200" w:firstLine="400"/>
        <w:rPr>
          <w:rFonts w:ascii="Times New Roman" w:eastAsia="宋体" w:hAnsi="Times New Roman" w:cs="Times New Roman"/>
          <w:kern w:val="0"/>
          <w:sz w:val="20"/>
          <w:szCs w:val="20"/>
        </w:rPr>
      </w:pPr>
      <w:r w:rsidRPr="00910769">
        <w:rPr>
          <w:rFonts w:ascii="Times New Roman" w:hAnsi="Times New Roman" w:cs="Times New Roman" w:hint="eastAsia"/>
          <w:bCs/>
          <w:iCs/>
          <w:sz w:val="20"/>
          <w:szCs w:val="20"/>
        </w:rPr>
        <w:t>利用上述</w:t>
      </w:r>
      <w:r w:rsidRPr="00910769">
        <w:rPr>
          <w:rFonts w:ascii="Times New Roman" w:eastAsia="宋体" w:hAnsi="Times New Roman" w:cs="Times New Roman" w:hint="eastAsia"/>
          <w:kern w:val="0"/>
          <w:sz w:val="20"/>
          <w:szCs w:val="20"/>
        </w:rPr>
        <w:t>7</w:t>
      </w:r>
      <w:r w:rsidRPr="00910769">
        <w:rPr>
          <w:rFonts w:ascii="Times New Roman" w:eastAsia="宋体" w:hAnsi="Times New Roman" w:cs="Times New Roman" w:hint="eastAsia"/>
          <w:kern w:val="0"/>
          <w:sz w:val="20"/>
          <w:szCs w:val="20"/>
        </w:rPr>
        <w:t>种预处理方法</w:t>
      </w:r>
      <w:r w:rsidR="00370DAB" w:rsidRPr="00910769">
        <w:rPr>
          <w:rFonts w:ascii="Times New Roman" w:eastAsia="宋体" w:hAnsi="宋体" w:cs="Times New Roman"/>
          <w:kern w:val="0"/>
          <w:sz w:val="20"/>
          <w:szCs w:val="20"/>
        </w:rPr>
        <w:t>对</w:t>
      </w:r>
      <w:r w:rsidR="00370DAB" w:rsidRPr="00910769">
        <w:rPr>
          <w:rFonts w:ascii="Times New Roman" w:eastAsia="宋体" w:hAnsi="Times New Roman" w:cs="Times New Roman"/>
          <w:kern w:val="0"/>
          <w:sz w:val="20"/>
          <w:szCs w:val="20"/>
        </w:rPr>
        <w:t>400-1350nm</w:t>
      </w:r>
      <w:r w:rsidR="00147A77" w:rsidRPr="00910769">
        <w:rPr>
          <w:rFonts w:ascii="Times New Roman" w:eastAsia="宋体" w:hAnsi="Times New Roman" w:cs="Times New Roman" w:hint="eastAsia"/>
          <w:kern w:val="0"/>
          <w:sz w:val="20"/>
          <w:szCs w:val="20"/>
        </w:rPr>
        <w:t>之间</w:t>
      </w:r>
      <w:r w:rsidR="008D6ECD" w:rsidRPr="00910769">
        <w:rPr>
          <w:rFonts w:ascii="Times New Roman" w:eastAsia="宋体" w:hAnsi="Times New Roman" w:cs="Times New Roman" w:hint="eastAsia"/>
          <w:kern w:val="0"/>
          <w:sz w:val="20"/>
          <w:szCs w:val="20"/>
        </w:rPr>
        <w:t>的原始</w:t>
      </w:r>
      <w:r w:rsidR="00370DAB" w:rsidRPr="00910769">
        <w:rPr>
          <w:rFonts w:ascii="Times New Roman" w:eastAsia="宋体" w:hAnsi="Times New Roman" w:cs="Times New Roman" w:hint="eastAsia"/>
          <w:kern w:val="0"/>
          <w:sz w:val="20"/>
          <w:szCs w:val="20"/>
        </w:rPr>
        <w:t>光谱数据进行</w:t>
      </w:r>
      <w:r w:rsidRPr="00910769">
        <w:rPr>
          <w:rFonts w:ascii="Times New Roman" w:eastAsia="宋体" w:hAnsi="Times New Roman" w:cs="Times New Roman" w:hint="eastAsia"/>
          <w:kern w:val="0"/>
          <w:sz w:val="20"/>
          <w:szCs w:val="20"/>
        </w:rPr>
        <w:t>预处理</w:t>
      </w:r>
      <w:r w:rsidR="00FD389B" w:rsidRPr="00910769">
        <w:rPr>
          <w:rFonts w:ascii="Times New Roman" w:eastAsia="宋体" w:hAnsi="Times New Roman" w:cs="Times New Roman" w:hint="eastAsia"/>
          <w:kern w:val="0"/>
          <w:sz w:val="20"/>
          <w:szCs w:val="20"/>
        </w:rPr>
        <w:t>，而后</w:t>
      </w:r>
      <w:r w:rsidR="008D6ECD" w:rsidRPr="00910769">
        <w:rPr>
          <w:rFonts w:ascii="Times New Roman" w:eastAsia="宋体" w:hAnsi="Times New Roman" w:cs="Times New Roman" w:hint="eastAsia"/>
          <w:kern w:val="0"/>
          <w:sz w:val="20"/>
          <w:szCs w:val="20"/>
        </w:rPr>
        <w:t>利用</w:t>
      </w:r>
      <w:r w:rsidR="00370DAB" w:rsidRPr="00910769">
        <w:rPr>
          <w:rFonts w:ascii="Times New Roman" w:eastAsia="宋体" w:hAnsi="Times New Roman" w:cs="Times New Roman" w:hint="eastAsia"/>
          <w:kern w:val="0"/>
          <w:sz w:val="20"/>
          <w:szCs w:val="20"/>
        </w:rPr>
        <w:t>原始及</w:t>
      </w:r>
      <w:r w:rsidR="00370DAB" w:rsidRPr="00910769">
        <w:rPr>
          <w:rFonts w:ascii="Times New Roman" w:eastAsia="宋体" w:hAnsi="Times New Roman" w:cs="Times New Roman" w:hint="eastAsia"/>
          <w:kern w:val="0"/>
          <w:sz w:val="20"/>
          <w:szCs w:val="20"/>
        </w:rPr>
        <w:t>7</w:t>
      </w:r>
      <w:r w:rsidR="00370DAB" w:rsidRPr="00910769">
        <w:rPr>
          <w:rFonts w:ascii="Times New Roman" w:eastAsia="宋体" w:hAnsi="Times New Roman" w:cs="Times New Roman" w:hint="eastAsia"/>
          <w:kern w:val="0"/>
          <w:sz w:val="20"/>
          <w:szCs w:val="20"/>
        </w:rPr>
        <w:t>种预处理</w:t>
      </w:r>
      <w:r w:rsidR="008D6ECD" w:rsidRPr="00910769">
        <w:rPr>
          <w:rFonts w:ascii="Times New Roman" w:eastAsia="宋体" w:hAnsi="Times New Roman" w:cs="Times New Roman" w:hint="eastAsia"/>
          <w:kern w:val="0"/>
          <w:sz w:val="20"/>
          <w:szCs w:val="20"/>
        </w:rPr>
        <w:t>后的光谱数据对甜菜品种建立</w:t>
      </w:r>
      <w:r w:rsidR="008D6ECD" w:rsidRPr="00910769">
        <w:rPr>
          <w:rFonts w:ascii="Times New Roman" w:eastAsia="宋体" w:hAnsi="Times New Roman" w:cs="Times New Roman" w:hint="eastAsia"/>
          <w:kern w:val="0"/>
          <w:sz w:val="20"/>
          <w:szCs w:val="20"/>
        </w:rPr>
        <w:t>ELM</w:t>
      </w:r>
      <w:r w:rsidR="008D6ECD" w:rsidRPr="00910769">
        <w:rPr>
          <w:rFonts w:ascii="Times New Roman" w:eastAsia="宋体" w:hAnsi="Times New Roman" w:cs="Times New Roman" w:hint="eastAsia"/>
          <w:kern w:val="0"/>
          <w:sz w:val="20"/>
          <w:szCs w:val="20"/>
        </w:rPr>
        <w:t>识别模型，其识别结果如</w:t>
      </w:r>
      <w:r w:rsidR="00FD389B" w:rsidRPr="00910769">
        <w:rPr>
          <w:rFonts w:ascii="Times New Roman" w:eastAsia="宋体" w:hAnsi="Times New Roman" w:cs="Times New Roman" w:hint="eastAsia"/>
          <w:kern w:val="0"/>
          <w:sz w:val="20"/>
          <w:szCs w:val="20"/>
        </w:rPr>
        <w:t>表</w:t>
      </w:r>
      <w:r w:rsidR="008D6ECD" w:rsidRPr="00910769">
        <w:rPr>
          <w:rFonts w:ascii="Times New Roman" w:eastAsia="宋体" w:hAnsi="Times New Roman" w:cs="Times New Roman" w:hint="eastAsia"/>
          <w:kern w:val="0"/>
          <w:sz w:val="20"/>
          <w:szCs w:val="20"/>
        </w:rPr>
        <w:t>2</w:t>
      </w:r>
      <w:r w:rsidR="008D6ECD" w:rsidRPr="00910769">
        <w:rPr>
          <w:rFonts w:ascii="Times New Roman" w:eastAsia="宋体" w:hAnsi="Times New Roman" w:cs="Times New Roman" w:hint="eastAsia"/>
          <w:kern w:val="0"/>
          <w:sz w:val="20"/>
          <w:szCs w:val="20"/>
        </w:rPr>
        <w:t>所示。</w:t>
      </w:r>
    </w:p>
    <w:p w:rsidR="007D2D1D" w:rsidRDefault="006E230F"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由表</w:t>
      </w:r>
      <w:r w:rsidRPr="00910769">
        <w:rPr>
          <w:rFonts w:ascii="Times New Roman" w:eastAsia="宋体" w:hAnsi="Times New Roman" w:cs="Times New Roman" w:hint="eastAsia"/>
          <w:kern w:val="0"/>
          <w:sz w:val="20"/>
          <w:szCs w:val="20"/>
        </w:rPr>
        <w:t>2</w:t>
      </w:r>
      <w:r w:rsidRPr="00910769">
        <w:rPr>
          <w:rFonts w:ascii="Times New Roman" w:eastAsia="宋体" w:hAnsi="Times New Roman" w:cs="Times New Roman" w:hint="eastAsia"/>
          <w:kern w:val="0"/>
          <w:sz w:val="20"/>
          <w:szCs w:val="20"/>
        </w:rPr>
        <w:t>可知，</w:t>
      </w:r>
      <w:r w:rsidR="00131DDE" w:rsidRPr="00910769">
        <w:rPr>
          <w:rFonts w:ascii="Times New Roman" w:eastAsia="宋体" w:hAnsi="Times New Roman" w:cs="Times New Roman" w:hint="eastAsia"/>
          <w:kern w:val="0"/>
          <w:sz w:val="20"/>
          <w:szCs w:val="20"/>
        </w:rPr>
        <w:t>基于全波段的</w:t>
      </w:r>
      <w:r w:rsidR="004E2F30" w:rsidRPr="00910769">
        <w:rPr>
          <w:rFonts w:ascii="Times New Roman" w:eastAsia="宋体" w:hAnsi="Times New Roman" w:cs="Times New Roman" w:hint="eastAsia"/>
          <w:kern w:val="0"/>
          <w:sz w:val="20"/>
          <w:szCs w:val="20"/>
        </w:rPr>
        <w:t>不同预处理方法下所建的</w:t>
      </w:r>
      <w:r w:rsidR="004E2F30" w:rsidRPr="00910769">
        <w:rPr>
          <w:rFonts w:ascii="Times New Roman" w:eastAsia="宋体" w:hAnsi="Times New Roman" w:cs="Times New Roman" w:hint="eastAsia"/>
          <w:kern w:val="0"/>
          <w:sz w:val="20"/>
          <w:szCs w:val="20"/>
        </w:rPr>
        <w:t>ELM</w:t>
      </w:r>
      <w:r w:rsidR="004E2F30" w:rsidRPr="00910769">
        <w:rPr>
          <w:rFonts w:ascii="Times New Roman" w:eastAsia="宋体" w:hAnsi="Times New Roman" w:cs="Times New Roman" w:hint="eastAsia"/>
          <w:kern w:val="0"/>
          <w:sz w:val="20"/>
          <w:szCs w:val="20"/>
        </w:rPr>
        <w:t>模型对甜菜品种的识别率</w:t>
      </w:r>
      <w:r w:rsidR="00131DDE" w:rsidRPr="00910769">
        <w:rPr>
          <w:rFonts w:ascii="Times New Roman" w:eastAsia="宋体" w:hAnsi="Times New Roman" w:cs="Times New Roman" w:hint="eastAsia"/>
          <w:kern w:val="0"/>
          <w:sz w:val="20"/>
          <w:szCs w:val="20"/>
        </w:rPr>
        <w:t>均达到了</w:t>
      </w:r>
      <w:r w:rsidR="00131DDE" w:rsidRPr="00910769">
        <w:rPr>
          <w:rFonts w:ascii="Times New Roman" w:eastAsia="宋体" w:hAnsi="Times New Roman" w:cs="Times New Roman" w:hint="eastAsia"/>
          <w:kern w:val="0"/>
          <w:sz w:val="20"/>
          <w:szCs w:val="20"/>
        </w:rPr>
        <w:t>80%</w:t>
      </w:r>
      <w:r w:rsidR="00401DF3" w:rsidRPr="00910769">
        <w:rPr>
          <w:rFonts w:ascii="Times New Roman" w:eastAsia="宋体" w:hAnsi="Times New Roman" w:cs="Times New Roman" w:hint="eastAsia"/>
          <w:kern w:val="0"/>
          <w:sz w:val="20"/>
          <w:szCs w:val="20"/>
        </w:rPr>
        <w:t>以上。</w:t>
      </w:r>
      <w:r w:rsidR="00131DDE" w:rsidRPr="00910769">
        <w:rPr>
          <w:rFonts w:ascii="Times New Roman" w:eastAsia="宋体" w:hAnsi="Times New Roman" w:cs="Times New Roman" w:hint="eastAsia"/>
          <w:kern w:val="0"/>
          <w:sz w:val="20"/>
          <w:szCs w:val="20"/>
        </w:rPr>
        <w:t>其中，经卷积平滑与一阶导数预处理后的光谱数据所建立的</w:t>
      </w:r>
      <w:r w:rsidR="00131DDE" w:rsidRPr="00910769">
        <w:rPr>
          <w:rFonts w:ascii="Times New Roman" w:eastAsia="宋体" w:hAnsi="Times New Roman" w:cs="Times New Roman" w:hint="eastAsia"/>
          <w:kern w:val="0"/>
          <w:sz w:val="20"/>
          <w:szCs w:val="20"/>
        </w:rPr>
        <w:t>ELM</w:t>
      </w:r>
      <w:r w:rsidR="00131DDE" w:rsidRPr="00910769">
        <w:rPr>
          <w:rFonts w:ascii="Times New Roman" w:eastAsia="宋体" w:hAnsi="Times New Roman" w:cs="Times New Roman" w:hint="eastAsia"/>
          <w:kern w:val="0"/>
          <w:sz w:val="20"/>
          <w:szCs w:val="20"/>
        </w:rPr>
        <w:t>模型识别效果最好</w:t>
      </w:r>
      <w:r w:rsidR="00FA2BBF" w:rsidRPr="00910769">
        <w:rPr>
          <w:rFonts w:ascii="Times New Roman" w:eastAsia="宋体" w:hAnsi="Times New Roman" w:cs="Times New Roman" w:hint="eastAsia"/>
          <w:kern w:val="0"/>
          <w:sz w:val="20"/>
          <w:szCs w:val="20"/>
        </w:rPr>
        <w:t>，其训练集的识别率为</w:t>
      </w:r>
      <w:r w:rsidR="00FA2BBF" w:rsidRPr="00910769">
        <w:rPr>
          <w:rFonts w:ascii="Times New Roman" w:eastAsia="宋体" w:hAnsi="Times New Roman" w:cs="Times New Roman" w:hint="eastAsia"/>
          <w:kern w:val="0"/>
          <w:sz w:val="20"/>
          <w:szCs w:val="20"/>
        </w:rPr>
        <w:t>98.13%</w:t>
      </w:r>
      <w:r w:rsidR="00FA2BBF" w:rsidRPr="00910769">
        <w:rPr>
          <w:rFonts w:ascii="Times New Roman" w:eastAsia="宋体" w:hAnsi="Times New Roman" w:cs="Times New Roman" w:hint="eastAsia"/>
          <w:kern w:val="0"/>
          <w:sz w:val="20"/>
          <w:szCs w:val="20"/>
        </w:rPr>
        <w:t>，预测集的识别率为</w:t>
      </w:r>
      <w:r w:rsidR="00FA2BBF" w:rsidRPr="00910769">
        <w:rPr>
          <w:rFonts w:ascii="Times New Roman" w:eastAsia="宋体" w:hAnsi="Times New Roman" w:cs="Times New Roman" w:hint="eastAsia"/>
          <w:kern w:val="0"/>
          <w:sz w:val="20"/>
          <w:szCs w:val="20"/>
        </w:rPr>
        <w:t>93.94%</w:t>
      </w:r>
      <w:r w:rsidR="0010113C" w:rsidRPr="00910769">
        <w:rPr>
          <w:rFonts w:ascii="Times New Roman" w:eastAsia="宋体" w:hAnsi="Times New Roman" w:cs="Times New Roman" w:hint="eastAsia"/>
          <w:kern w:val="0"/>
          <w:sz w:val="20"/>
          <w:szCs w:val="20"/>
        </w:rPr>
        <w:t>。</w:t>
      </w:r>
      <w:r w:rsidR="00AB39DB" w:rsidRPr="00910769">
        <w:rPr>
          <w:rFonts w:ascii="Times New Roman" w:eastAsia="宋体" w:hAnsi="Times New Roman" w:cs="Times New Roman" w:hint="eastAsia"/>
          <w:kern w:val="0"/>
          <w:sz w:val="20"/>
          <w:szCs w:val="20"/>
        </w:rPr>
        <w:t>经</w:t>
      </w:r>
      <w:r w:rsidR="003D0738" w:rsidRPr="00910769">
        <w:rPr>
          <w:rFonts w:ascii="Times New Roman" w:eastAsia="宋体" w:hAnsi="Times New Roman" w:cs="Times New Roman" w:hint="eastAsia"/>
          <w:kern w:val="0"/>
          <w:sz w:val="20"/>
          <w:szCs w:val="20"/>
        </w:rPr>
        <w:t>卷积平滑的识别效果与原始光谱的识别效</w:t>
      </w:r>
      <w:r w:rsidR="00AB39DB" w:rsidRPr="00910769">
        <w:rPr>
          <w:rFonts w:ascii="Times New Roman" w:eastAsia="宋体" w:hAnsi="Times New Roman" w:cs="Times New Roman" w:hint="eastAsia"/>
          <w:kern w:val="0"/>
          <w:sz w:val="20"/>
          <w:szCs w:val="20"/>
        </w:rPr>
        <w:t>果相当，</w:t>
      </w:r>
      <w:r w:rsidR="00845F1E" w:rsidRPr="00910769">
        <w:rPr>
          <w:rFonts w:ascii="Times New Roman" w:eastAsia="宋体" w:hAnsi="Times New Roman" w:cs="Times New Roman" w:hint="eastAsia"/>
          <w:kern w:val="0"/>
          <w:sz w:val="20"/>
          <w:szCs w:val="20"/>
        </w:rPr>
        <w:t>训练集</w:t>
      </w:r>
      <w:r w:rsidR="00845F1E" w:rsidRPr="00910769">
        <w:rPr>
          <w:rFonts w:ascii="Times New Roman" w:eastAsia="宋体" w:hAnsi="Times New Roman" w:cs="Times New Roman" w:hint="eastAsia"/>
          <w:kern w:val="0"/>
          <w:sz w:val="20"/>
          <w:szCs w:val="20"/>
        </w:rPr>
        <w:lastRenderedPageBreak/>
        <w:t>的</w:t>
      </w:r>
      <w:r w:rsidR="0010113C" w:rsidRPr="00910769">
        <w:rPr>
          <w:rFonts w:ascii="Times New Roman" w:eastAsia="宋体" w:hAnsi="Times New Roman" w:cs="Times New Roman" w:hint="eastAsia"/>
          <w:kern w:val="0"/>
          <w:sz w:val="20"/>
          <w:szCs w:val="20"/>
        </w:rPr>
        <w:t>识别率分别为</w:t>
      </w:r>
      <w:r w:rsidR="0010113C" w:rsidRPr="00910769">
        <w:rPr>
          <w:rFonts w:ascii="Times New Roman" w:eastAsia="宋体" w:hAnsi="Times New Roman" w:cs="Times New Roman" w:hint="eastAsia"/>
          <w:kern w:val="0"/>
          <w:sz w:val="20"/>
          <w:szCs w:val="20"/>
        </w:rPr>
        <w:t>96.64%</w:t>
      </w:r>
      <w:r w:rsidR="0010113C" w:rsidRPr="00910769">
        <w:rPr>
          <w:rFonts w:ascii="Times New Roman" w:eastAsia="宋体" w:hAnsi="Times New Roman" w:cs="Times New Roman" w:hint="eastAsia"/>
          <w:kern w:val="0"/>
          <w:sz w:val="20"/>
          <w:szCs w:val="20"/>
        </w:rPr>
        <w:t>、</w:t>
      </w:r>
      <w:r w:rsidR="0010113C" w:rsidRPr="00910769">
        <w:rPr>
          <w:rFonts w:ascii="Times New Roman" w:eastAsia="宋体" w:hAnsi="Times New Roman" w:cs="Times New Roman" w:hint="eastAsia"/>
          <w:kern w:val="0"/>
          <w:sz w:val="20"/>
          <w:szCs w:val="20"/>
        </w:rPr>
        <w:t>96.27%</w:t>
      </w:r>
      <w:r w:rsidR="0010113C" w:rsidRPr="00910769">
        <w:rPr>
          <w:rFonts w:ascii="Times New Roman" w:eastAsia="宋体" w:hAnsi="Times New Roman" w:cs="Times New Roman" w:hint="eastAsia"/>
          <w:kern w:val="0"/>
          <w:sz w:val="20"/>
          <w:szCs w:val="20"/>
        </w:rPr>
        <w:t>，预测集的识别率均为</w:t>
      </w:r>
      <w:r w:rsidR="0010113C" w:rsidRPr="00910769">
        <w:rPr>
          <w:rFonts w:ascii="Times New Roman" w:eastAsia="宋体" w:hAnsi="Times New Roman" w:cs="Times New Roman" w:hint="eastAsia"/>
          <w:kern w:val="0"/>
          <w:sz w:val="20"/>
          <w:szCs w:val="20"/>
        </w:rPr>
        <w:t>88.64%</w:t>
      </w:r>
      <w:r w:rsidR="0010113C" w:rsidRPr="00910769">
        <w:rPr>
          <w:rFonts w:ascii="Times New Roman" w:eastAsia="宋体" w:hAnsi="Times New Roman" w:cs="Times New Roman" w:hint="eastAsia"/>
          <w:kern w:val="0"/>
          <w:sz w:val="20"/>
          <w:szCs w:val="20"/>
        </w:rPr>
        <w:t>。经</w:t>
      </w:r>
      <w:r w:rsidR="00F10D5C" w:rsidRPr="00910769">
        <w:rPr>
          <w:rFonts w:ascii="Times New Roman" w:eastAsia="宋体" w:hAnsi="Times New Roman" w:cs="Times New Roman" w:hint="eastAsia"/>
          <w:kern w:val="0"/>
          <w:sz w:val="20"/>
          <w:szCs w:val="20"/>
        </w:rPr>
        <w:t>对数变换、</w:t>
      </w:r>
      <w:r w:rsidR="00AC0C98" w:rsidRPr="00910769">
        <w:rPr>
          <w:rFonts w:ascii="Times New Roman" w:eastAsia="宋体" w:hAnsi="Times New Roman" w:cs="Times New Roman" w:hint="eastAsia"/>
          <w:kern w:val="0"/>
          <w:sz w:val="20"/>
          <w:szCs w:val="20"/>
        </w:rPr>
        <w:t>标准正态变换的识别效果较</w:t>
      </w:r>
      <w:r w:rsidR="0010113C" w:rsidRPr="00910769">
        <w:rPr>
          <w:rFonts w:ascii="Times New Roman" w:eastAsia="宋体" w:hAnsi="Times New Roman" w:cs="Times New Roman" w:hint="eastAsia"/>
          <w:kern w:val="0"/>
          <w:sz w:val="20"/>
          <w:szCs w:val="20"/>
        </w:rPr>
        <w:t>差，</w:t>
      </w:r>
      <w:r w:rsidR="00AC0C98" w:rsidRPr="00910769">
        <w:rPr>
          <w:rFonts w:ascii="Times New Roman" w:eastAsia="宋体" w:hAnsi="Times New Roman" w:cs="Times New Roman" w:hint="eastAsia"/>
          <w:kern w:val="0"/>
          <w:sz w:val="20"/>
          <w:szCs w:val="20"/>
        </w:rPr>
        <w:t>训练集与预测集的识别率</w:t>
      </w:r>
      <w:r w:rsidR="007379A9" w:rsidRPr="00910769">
        <w:rPr>
          <w:rFonts w:ascii="Times New Roman" w:eastAsia="宋体" w:hAnsi="Times New Roman" w:cs="Times New Roman" w:hint="eastAsia"/>
          <w:kern w:val="0"/>
          <w:sz w:val="20"/>
          <w:szCs w:val="20"/>
        </w:rPr>
        <w:t>均低于原始光谱的识别率。其余预处理方法所建的</w:t>
      </w:r>
      <w:r w:rsidR="007379A9" w:rsidRPr="00910769">
        <w:rPr>
          <w:rFonts w:ascii="Times New Roman" w:eastAsia="宋体" w:hAnsi="Times New Roman" w:cs="Times New Roman" w:hint="eastAsia"/>
          <w:kern w:val="0"/>
          <w:sz w:val="20"/>
          <w:szCs w:val="20"/>
        </w:rPr>
        <w:t>ELM</w:t>
      </w:r>
      <w:r w:rsidR="007379A9" w:rsidRPr="00910769">
        <w:rPr>
          <w:rFonts w:ascii="Times New Roman" w:eastAsia="宋体" w:hAnsi="Times New Roman" w:cs="Times New Roman" w:hint="eastAsia"/>
          <w:kern w:val="0"/>
          <w:sz w:val="20"/>
          <w:szCs w:val="20"/>
        </w:rPr>
        <w:t>模型的</w:t>
      </w:r>
      <w:r w:rsidR="0010113C" w:rsidRPr="00910769">
        <w:rPr>
          <w:rFonts w:ascii="Times New Roman" w:eastAsia="宋体" w:hAnsi="Times New Roman" w:cs="Times New Roman" w:hint="eastAsia"/>
          <w:kern w:val="0"/>
          <w:sz w:val="20"/>
          <w:szCs w:val="20"/>
        </w:rPr>
        <w:t>识别效果均优于原始光谱</w:t>
      </w:r>
      <w:r w:rsidR="003C64B6" w:rsidRPr="00910769">
        <w:rPr>
          <w:rFonts w:ascii="Times New Roman" w:eastAsia="宋体" w:hAnsi="Times New Roman" w:cs="Times New Roman" w:hint="eastAsia"/>
          <w:kern w:val="0"/>
          <w:sz w:val="20"/>
          <w:szCs w:val="20"/>
        </w:rPr>
        <w:t>的识别效果</w:t>
      </w:r>
      <w:r w:rsidR="007379A9" w:rsidRPr="00910769">
        <w:rPr>
          <w:rFonts w:ascii="Times New Roman" w:eastAsia="宋体" w:hAnsi="Times New Roman" w:cs="Times New Roman" w:hint="eastAsia"/>
          <w:kern w:val="0"/>
          <w:sz w:val="20"/>
          <w:szCs w:val="20"/>
        </w:rPr>
        <w:t>。</w:t>
      </w:r>
    </w:p>
    <w:p w:rsidR="007D2D1D" w:rsidRDefault="007D2D1D" w:rsidP="005C08E0">
      <w:pPr>
        <w:widowControl/>
        <w:spacing w:beforeLines="50"/>
        <w:jc w:val="center"/>
        <w:rPr>
          <w:rFonts w:ascii="Times New Roman" w:eastAsia="宋体" w:hAnsi="Times New Roman" w:cs="Times New Roman"/>
          <w:kern w:val="0"/>
          <w:sz w:val="16"/>
          <w:szCs w:val="16"/>
        </w:rPr>
      </w:pPr>
      <w:r w:rsidRPr="00D9493A">
        <w:rPr>
          <w:rFonts w:ascii="Times New Roman" w:eastAsia="宋体" w:hAnsi="Times New Roman" w:cs="Times New Roman" w:hint="eastAsia"/>
          <w:kern w:val="0"/>
          <w:sz w:val="16"/>
          <w:szCs w:val="16"/>
        </w:rPr>
        <w:t>表</w:t>
      </w:r>
      <w:r w:rsidR="009650E6">
        <w:rPr>
          <w:rFonts w:ascii="Times New Roman" w:eastAsia="宋体" w:hAnsi="Times New Roman" w:cs="Times New Roman" w:hint="eastAsia"/>
          <w:kern w:val="0"/>
          <w:sz w:val="16"/>
          <w:szCs w:val="16"/>
        </w:rPr>
        <w:t xml:space="preserve">2  </w:t>
      </w:r>
      <w:r w:rsidRPr="00D9493A">
        <w:rPr>
          <w:rFonts w:ascii="Times New Roman" w:eastAsia="宋体" w:hAnsi="Times New Roman" w:cs="Times New Roman" w:hint="eastAsia"/>
          <w:kern w:val="0"/>
          <w:sz w:val="16"/>
          <w:szCs w:val="16"/>
        </w:rPr>
        <w:t>基于全波段的</w:t>
      </w:r>
      <w:r w:rsidRPr="00D9493A">
        <w:rPr>
          <w:rFonts w:ascii="Times New Roman" w:eastAsia="宋体" w:hAnsi="Times New Roman" w:cs="Times New Roman" w:hint="eastAsia"/>
          <w:kern w:val="0"/>
          <w:sz w:val="16"/>
          <w:szCs w:val="16"/>
        </w:rPr>
        <w:t>ELM</w:t>
      </w:r>
      <w:r w:rsidRPr="00D9493A">
        <w:rPr>
          <w:rFonts w:ascii="Times New Roman" w:eastAsia="宋体" w:hAnsi="Times New Roman" w:cs="Times New Roman" w:hint="eastAsia"/>
          <w:kern w:val="0"/>
          <w:sz w:val="16"/>
          <w:szCs w:val="16"/>
        </w:rPr>
        <w:t>模型识别结果</w:t>
      </w:r>
    </w:p>
    <w:p w:rsidR="009650E6" w:rsidRPr="009650E6" w:rsidRDefault="009650E6" w:rsidP="009650E6">
      <w:pPr>
        <w:widowControl/>
        <w:jc w:val="center"/>
        <w:rPr>
          <w:rFonts w:ascii="Times New Roman" w:eastAsia="宋体" w:hAnsi="Times New Roman" w:cs="Times New Roman"/>
          <w:b/>
          <w:kern w:val="0"/>
          <w:sz w:val="16"/>
          <w:szCs w:val="16"/>
        </w:rPr>
      </w:pPr>
      <w:r w:rsidRPr="009650E6">
        <w:rPr>
          <w:rFonts w:ascii="Times New Roman" w:eastAsia="宋体" w:hAnsi="Times New Roman" w:cs="Times New Roman"/>
          <w:b/>
          <w:kern w:val="0"/>
          <w:sz w:val="16"/>
          <w:szCs w:val="16"/>
        </w:rPr>
        <w:t>Table</w:t>
      </w:r>
      <w:r w:rsidRPr="009650E6">
        <w:rPr>
          <w:rFonts w:ascii="Times New Roman" w:eastAsia="宋体" w:hAnsi="Times New Roman" w:cs="Times New Roman" w:hint="eastAsia"/>
          <w:b/>
          <w:kern w:val="0"/>
          <w:sz w:val="16"/>
          <w:szCs w:val="16"/>
        </w:rPr>
        <w:t xml:space="preserve"> 2  R</w:t>
      </w:r>
      <w:r w:rsidRPr="009650E6">
        <w:rPr>
          <w:rFonts w:ascii="Times New Roman" w:eastAsia="宋体" w:hAnsi="Times New Roman" w:cs="Times New Roman"/>
          <w:b/>
          <w:kern w:val="0"/>
          <w:sz w:val="16"/>
          <w:szCs w:val="16"/>
        </w:rPr>
        <w:t>ecognition result</w:t>
      </w:r>
      <w:r w:rsidRPr="009650E6">
        <w:rPr>
          <w:rFonts w:ascii="Times New Roman" w:eastAsia="宋体" w:hAnsi="Times New Roman" w:cs="Times New Roman" w:hint="eastAsia"/>
          <w:b/>
          <w:kern w:val="0"/>
          <w:sz w:val="16"/>
          <w:szCs w:val="16"/>
        </w:rPr>
        <w:t xml:space="preserve">s of </w:t>
      </w:r>
      <w:r w:rsidRPr="009650E6">
        <w:rPr>
          <w:rFonts w:ascii="Times New Roman" w:eastAsia="宋体" w:hAnsi="Times New Roman" w:cs="Times New Roman"/>
          <w:b/>
          <w:kern w:val="0"/>
          <w:sz w:val="16"/>
          <w:szCs w:val="16"/>
        </w:rPr>
        <w:t>ELM model</w:t>
      </w:r>
      <w:r w:rsidR="0011099C">
        <w:rPr>
          <w:rFonts w:ascii="Times New Roman" w:eastAsia="宋体" w:hAnsi="Times New Roman" w:cs="Times New Roman" w:hint="eastAsia"/>
          <w:b/>
          <w:kern w:val="0"/>
          <w:sz w:val="16"/>
          <w:szCs w:val="16"/>
        </w:rPr>
        <w:t>s</w:t>
      </w:r>
      <w:r w:rsidRPr="009650E6">
        <w:rPr>
          <w:rFonts w:ascii="Times New Roman" w:eastAsia="宋体" w:hAnsi="Times New Roman" w:cs="Times New Roman"/>
          <w:b/>
          <w:kern w:val="0"/>
          <w:sz w:val="16"/>
          <w:szCs w:val="16"/>
        </w:rPr>
        <w:t xml:space="preserve"> based on full band</w:t>
      </w:r>
      <w:r w:rsidRPr="009650E6">
        <w:rPr>
          <w:rFonts w:ascii="Times New Roman" w:eastAsia="宋体" w:hAnsi="Times New Roman" w:cs="Times New Roman" w:hint="eastAsia"/>
          <w:b/>
          <w:kern w:val="0"/>
          <w:sz w:val="16"/>
          <w:szCs w:val="16"/>
        </w:rPr>
        <w:t>s</w:t>
      </w:r>
    </w:p>
    <w:tbl>
      <w:tblPr>
        <w:tblStyle w:val="a6"/>
        <w:tblW w:w="0" w:type="auto"/>
        <w:tblInd w:w="108"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843"/>
        <w:gridCol w:w="709"/>
        <w:gridCol w:w="709"/>
        <w:gridCol w:w="708"/>
        <w:gridCol w:w="709"/>
      </w:tblGrid>
      <w:tr w:rsidR="007D2D1D" w:rsidTr="0001769A">
        <w:tc>
          <w:tcPr>
            <w:tcW w:w="1843" w:type="dxa"/>
            <w:vMerge w:val="restart"/>
            <w:tcBorders>
              <w:top w:val="single" w:sz="12"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kern w:val="0"/>
                <w:sz w:val="15"/>
                <w:szCs w:val="15"/>
              </w:rPr>
              <w:t>预处理方法</w:t>
            </w:r>
          </w:p>
        </w:tc>
        <w:tc>
          <w:tcPr>
            <w:tcW w:w="1418" w:type="dxa"/>
            <w:gridSpan w:val="2"/>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训练集</w:t>
            </w:r>
          </w:p>
        </w:tc>
        <w:tc>
          <w:tcPr>
            <w:tcW w:w="1417" w:type="dxa"/>
            <w:gridSpan w:val="2"/>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预测集</w:t>
            </w:r>
          </w:p>
        </w:tc>
      </w:tr>
      <w:tr w:rsidR="007D2D1D" w:rsidTr="0001769A">
        <w:tc>
          <w:tcPr>
            <w:tcW w:w="1843" w:type="dxa"/>
            <w:vMerge/>
            <w:tcBorders>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p>
        </w:tc>
        <w:tc>
          <w:tcPr>
            <w:tcW w:w="709" w:type="dxa"/>
            <w:tcBorders>
              <w:top w:val="single" w:sz="4" w:space="0" w:color="000000" w:themeColor="text1"/>
              <w:bottom w:val="single" w:sz="4" w:space="0" w:color="000000" w:themeColor="text1"/>
            </w:tcBorders>
            <w:vAlign w:val="center"/>
          </w:tcPr>
          <w:p w:rsidR="007D2D1D"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正确</w:t>
            </w:r>
          </w:p>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识别率</w:t>
            </w:r>
            <w:r w:rsidRPr="00282453">
              <w:rPr>
                <w:rFonts w:ascii="Times New Roman" w:eastAsia="宋体" w:hAnsi="Times New Roman" w:cs="Times New Roman" w:hint="eastAsia"/>
                <w:kern w:val="0"/>
                <w:sz w:val="15"/>
                <w:szCs w:val="15"/>
              </w:rPr>
              <w:t>/%</w:t>
            </w:r>
          </w:p>
        </w:tc>
        <w:tc>
          <w:tcPr>
            <w:tcW w:w="708" w:type="dxa"/>
            <w:tcBorders>
              <w:top w:val="single" w:sz="4" w:space="0" w:color="000000" w:themeColor="text1"/>
              <w:bottom w:val="single" w:sz="4" w:space="0" w:color="000000" w:themeColor="text1"/>
            </w:tcBorders>
            <w:vAlign w:val="center"/>
          </w:tcPr>
          <w:p w:rsidR="007D2D1D"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正确</w:t>
            </w:r>
          </w:p>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识别率</w:t>
            </w:r>
            <w:r w:rsidRPr="00282453">
              <w:rPr>
                <w:rFonts w:ascii="Times New Roman" w:eastAsia="宋体" w:hAnsi="Times New Roman" w:cs="Times New Roman" w:hint="eastAsia"/>
                <w:kern w:val="0"/>
                <w:sz w:val="15"/>
                <w:szCs w:val="15"/>
              </w:rPr>
              <w:t>/%</w:t>
            </w:r>
          </w:p>
        </w:tc>
      </w:tr>
      <w:tr w:rsidR="007D2D1D" w:rsidRPr="00AF4430" w:rsidTr="0001769A">
        <w:tc>
          <w:tcPr>
            <w:tcW w:w="1843" w:type="dxa"/>
            <w:tcBorders>
              <w:top w:val="single" w:sz="4" w:space="0" w:color="000000" w:themeColor="text1"/>
            </w:tcBorders>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原始</w:t>
            </w:r>
          </w:p>
        </w:tc>
        <w:tc>
          <w:tcPr>
            <w:tcW w:w="709" w:type="dxa"/>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258</w:t>
            </w:r>
          </w:p>
        </w:tc>
        <w:tc>
          <w:tcPr>
            <w:tcW w:w="709" w:type="dxa"/>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96.27</w:t>
            </w:r>
          </w:p>
        </w:tc>
        <w:tc>
          <w:tcPr>
            <w:tcW w:w="708" w:type="dxa"/>
            <w:tcBorders>
              <w:top w:val="single" w:sz="4" w:space="0" w:color="000000" w:themeColor="text1"/>
            </w:tcBorders>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117</w:t>
            </w:r>
          </w:p>
        </w:tc>
        <w:tc>
          <w:tcPr>
            <w:tcW w:w="709" w:type="dxa"/>
            <w:tcBorders>
              <w:top w:val="single" w:sz="4" w:space="0" w:color="000000" w:themeColor="text1"/>
            </w:tcBorders>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88.64</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卷积平滑</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259</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96.64</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117</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88.64</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一阶导数</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260</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97.01</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121</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91.67</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卷积</w:t>
            </w:r>
            <w:r w:rsidRPr="00282453">
              <w:rPr>
                <w:rFonts w:ascii="Times New Roman" w:hAnsi="Times New Roman" w:cs="Times New Roman"/>
                <w:sz w:val="15"/>
                <w:szCs w:val="15"/>
              </w:rPr>
              <w:t>平滑</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263</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98.13</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124</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93.94</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对数变换</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250</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93.28</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108</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81.82</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对数变换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263</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98.13</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123</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93.18</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标准正态变换</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244</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91.04</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109</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82.58</w:t>
            </w:r>
          </w:p>
        </w:tc>
      </w:tr>
      <w:tr w:rsidR="007D2D1D" w:rsidRPr="00AF4430" w:rsidTr="0001769A">
        <w:tc>
          <w:tcPr>
            <w:tcW w:w="1843"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sz w:val="15"/>
                <w:szCs w:val="15"/>
              </w:rPr>
              <w:t>标准正态变换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260</w:t>
            </w:r>
          </w:p>
        </w:tc>
        <w:tc>
          <w:tcPr>
            <w:tcW w:w="709" w:type="dxa"/>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97.01</w:t>
            </w:r>
          </w:p>
        </w:tc>
        <w:tc>
          <w:tcPr>
            <w:tcW w:w="708"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122</w:t>
            </w:r>
          </w:p>
        </w:tc>
        <w:tc>
          <w:tcPr>
            <w:tcW w:w="709" w:type="dxa"/>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92.42</w:t>
            </w:r>
          </w:p>
        </w:tc>
      </w:tr>
    </w:tbl>
    <w:p w:rsidR="00165C1C" w:rsidRPr="00910769" w:rsidRDefault="00165C1C" w:rsidP="007D2D1D">
      <w:pPr>
        <w:widowControl/>
        <w:ind w:firstLineChars="200" w:firstLine="400"/>
        <w:rPr>
          <w:rFonts w:ascii="Times New Roman" w:eastAsia="宋体" w:hAnsi="Times New Roman" w:cs="Times New Roman"/>
          <w:kern w:val="0"/>
          <w:sz w:val="20"/>
          <w:szCs w:val="20"/>
        </w:rPr>
      </w:pPr>
    </w:p>
    <w:p w:rsidR="007D2D1D" w:rsidRDefault="007379A9"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从预处理方法的结合情况来看，</w:t>
      </w:r>
      <w:r w:rsidR="00E366A8" w:rsidRPr="00910769">
        <w:rPr>
          <w:rFonts w:ascii="Times New Roman" w:eastAsia="宋体" w:hAnsi="Times New Roman" w:cs="Times New Roman" w:hint="eastAsia"/>
          <w:kern w:val="0"/>
          <w:sz w:val="20"/>
          <w:szCs w:val="20"/>
        </w:rPr>
        <w:t>不同预处理方法</w:t>
      </w:r>
      <w:r w:rsidR="002160F5" w:rsidRPr="00910769">
        <w:rPr>
          <w:rFonts w:ascii="Times New Roman" w:eastAsia="宋体" w:hAnsi="Times New Roman" w:cs="Times New Roman" w:hint="eastAsia"/>
          <w:kern w:val="0"/>
          <w:sz w:val="20"/>
          <w:szCs w:val="20"/>
        </w:rPr>
        <w:t>（卷积平滑、对数变换、标准正态变换）</w:t>
      </w:r>
      <w:r w:rsidR="00E366A8" w:rsidRPr="00910769">
        <w:rPr>
          <w:rFonts w:ascii="Times New Roman" w:eastAsia="宋体" w:hAnsi="Times New Roman" w:cs="Times New Roman" w:hint="eastAsia"/>
          <w:kern w:val="0"/>
          <w:sz w:val="20"/>
          <w:szCs w:val="20"/>
        </w:rPr>
        <w:t>与一阶导数</w:t>
      </w:r>
      <w:r w:rsidR="002160F5" w:rsidRPr="00910769">
        <w:rPr>
          <w:rFonts w:ascii="Times New Roman" w:eastAsia="宋体" w:hAnsi="Times New Roman" w:cs="Times New Roman" w:hint="eastAsia"/>
          <w:kern w:val="0"/>
          <w:sz w:val="20"/>
          <w:szCs w:val="20"/>
        </w:rPr>
        <w:t>结合对原始光谱预处理后所建立的</w:t>
      </w:r>
      <w:r w:rsidR="002160F5" w:rsidRPr="00910769">
        <w:rPr>
          <w:rFonts w:ascii="Times New Roman" w:eastAsia="宋体" w:hAnsi="Times New Roman" w:cs="Times New Roman" w:hint="eastAsia"/>
          <w:kern w:val="0"/>
          <w:sz w:val="20"/>
          <w:szCs w:val="20"/>
        </w:rPr>
        <w:t>ELM</w:t>
      </w:r>
      <w:r w:rsidR="002160F5" w:rsidRPr="00910769">
        <w:rPr>
          <w:rFonts w:ascii="Times New Roman" w:eastAsia="宋体" w:hAnsi="Times New Roman" w:cs="Times New Roman" w:hint="eastAsia"/>
          <w:kern w:val="0"/>
          <w:sz w:val="20"/>
          <w:szCs w:val="20"/>
        </w:rPr>
        <w:t>模型对甜菜品种的识别效果均优于单种预处理方法的识别效果。</w:t>
      </w:r>
      <w:r w:rsidR="003010C5" w:rsidRPr="00910769">
        <w:rPr>
          <w:rFonts w:ascii="Times New Roman" w:eastAsia="宋体" w:hAnsi="Times New Roman" w:cs="Times New Roman" w:hint="eastAsia"/>
          <w:kern w:val="0"/>
          <w:sz w:val="20"/>
          <w:szCs w:val="20"/>
        </w:rPr>
        <w:t>这表明，在全波段下，不同预处理方法与一阶导数结合</w:t>
      </w:r>
      <w:r w:rsidR="0057617F" w:rsidRPr="00910769">
        <w:rPr>
          <w:rFonts w:ascii="Times New Roman" w:eastAsia="宋体" w:hAnsi="Times New Roman" w:cs="Times New Roman" w:hint="eastAsia"/>
          <w:kern w:val="0"/>
          <w:sz w:val="20"/>
          <w:szCs w:val="20"/>
        </w:rPr>
        <w:t>可以有效提高光谱数据的信噪比，增强光谱模型的</w:t>
      </w:r>
      <w:r w:rsidR="007D2D1D">
        <w:rPr>
          <w:rFonts w:ascii="Times New Roman" w:eastAsia="宋体" w:hAnsi="Times New Roman" w:cs="Times New Roman" w:hint="eastAsia"/>
          <w:kern w:val="0"/>
          <w:sz w:val="20"/>
          <w:szCs w:val="20"/>
        </w:rPr>
        <w:t>准确性和稳定性。</w:t>
      </w:r>
    </w:p>
    <w:p w:rsidR="00AC0C98" w:rsidRPr="00910769" w:rsidRDefault="007D2D1D" w:rsidP="007D2D1D">
      <w:pPr>
        <w:widowControl/>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sidR="00AC0C98" w:rsidRPr="00910769">
        <w:rPr>
          <w:rFonts w:ascii="Times New Roman" w:eastAsia="宋体" w:hAnsi="Times New Roman" w:cs="Times New Roman" w:hint="eastAsia"/>
          <w:kern w:val="0"/>
          <w:sz w:val="20"/>
          <w:szCs w:val="20"/>
        </w:rPr>
        <w:t xml:space="preserve">.3 </w:t>
      </w:r>
      <w:r w:rsidR="002D540F">
        <w:rPr>
          <w:rFonts w:ascii="Times New Roman" w:eastAsia="宋体" w:hAnsi="Times New Roman" w:cs="Times New Roman" w:hint="eastAsia"/>
          <w:kern w:val="0"/>
          <w:sz w:val="20"/>
          <w:szCs w:val="20"/>
        </w:rPr>
        <w:t xml:space="preserve"> </w:t>
      </w:r>
      <w:r w:rsidR="00541D17">
        <w:rPr>
          <w:rFonts w:ascii="Times New Roman" w:eastAsia="宋体" w:hAnsi="Times New Roman" w:cs="Times New Roman" w:hint="eastAsia"/>
          <w:kern w:val="0"/>
          <w:sz w:val="20"/>
          <w:szCs w:val="20"/>
        </w:rPr>
        <w:t>特征波段选取结果</w:t>
      </w:r>
    </w:p>
    <w:p w:rsidR="007D2D1D" w:rsidRDefault="00343B5F"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本研究截取的</w:t>
      </w:r>
      <w:r w:rsidRPr="00910769">
        <w:rPr>
          <w:rFonts w:ascii="Times New Roman" w:eastAsia="宋体" w:hAnsi="Times New Roman" w:cs="Times New Roman" w:hint="eastAsia"/>
          <w:kern w:val="0"/>
          <w:sz w:val="20"/>
          <w:szCs w:val="20"/>
        </w:rPr>
        <w:t>400-1350nm</w:t>
      </w:r>
      <w:r w:rsidRPr="00910769">
        <w:rPr>
          <w:rFonts w:ascii="Times New Roman" w:eastAsia="宋体" w:hAnsi="Times New Roman" w:cs="Times New Roman" w:hint="eastAsia"/>
          <w:kern w:val="0"/>
          <w:sz w:val="20"/>
          <w:szCs w:val="20"/>
        </w:rPr>
        <w:t>之间的光谱数据共</w:t>
      </w:r>
      <w:r w:rsidRPr="00910769">
        <w:rPr>
          <w:rFonts w:ascii="Times New Roman" w:eastAsia="宋体" w:hAnsi="Times New Roman" w:cs="Times New Roman" w:hint="eastAsia"/>
          <w:kern w:val="0"/>
          <w:sz w:val="20"/>
          <w:szCs w:val="20"/>
        </w:rPr>
        <w:t>951</w:t>
      </w:r>
      <w:r w:rsidRPr="00910769">
        <w:rPr>
          <w:rFonts w:ascii="Times New Roman" w:eastAsia="宋体" w:hAnsi="Times New Roman" w:cs="Times New Roman" w:hint="eastAsia"/>
          <w:kern w:val="0"/>
          <w:sz w:val="20"/>
          <w:szCs w:val="20"/>
        </w:rPr>
        <w:t>个光谱波段，为降低光谱信息的冗余度，</w:t>
      </w:r>
      <w:r w:rsidR="00EA4804" w:rsidRPr="00910769">
        <w:rPr>
          <w:rFonts w:ascii="Times New Roman" w:eastAsia="宋体" w:hAnsi="Times New Roman" w:cs="Times New Roman" w:hint="eastAsia"/>
          <w:kern w:val="0"/>
          <w:sz w:val="20"/>
          <w:szCs w:val="20"/>
        </w:rPr>
        <w:t>本研究利用标准差峰值法对不同预处理下的光谱数据进行</w:t>
      </w:r>
      <w:r w:rsidR="000B0537" w:rsidRPr="00910769">
        <w:rPr>
          <w:rFonts w:ascii="Times New Roman" w:eastAsia="宋体" w:hAnsi="Times New Roman" w:cs="Times New Roman" w:hint="eastAsia"/>
          <w:kern w:val="0"/>
          <w:sz w:val="20"/>
          <w:szCs w:val="20"/>
        </w:rPr>
        <w:t>特征波段</w:t>
      </w:r>
      <w:r w:rsidR="00EA4804" w:rsidRPr="00910769">
        <w:rPr>
          <w:rFonts w:ascii="Times New Roman" w:eastAsia="宋体" w:hAnsi="Times New Roman" w:cs="Times New Roman" w:hint="eastAsia"/>
          <w:kern w:val="0"/>
          <w:sz w:val="20"/>
          <w:szCs w:val="20"/>
        </w:rPr>
        <w:t>选取</w:t>
      </w:r>
      <w:r w:rsidR="000B0537" w:rsidRPr="00910769">
        <w:rPr>
          <w:rFonts w:ascii="Times New Roman" w:eastAsia="宋体" w:hAnsi="Times New Roman" w:cs="Times New Roman" w:hint="eastAsia"/>
          <w:kern w:val="0"/>
          <w:sz w:val="20"/>
          <w:szCs w:val="20"/>
        </w:rPr>
        <w:t>，</w:t>
      </w:r>
      <w:r w:rsidR="00EA4804" w:rsidRPr="00910769">
        <w:rPr>
          <w:rFonts w:ascii="Times New Roman" w:eastAsia="宋体" w:hAnsi="Times New Roman" w:cs="Times New Roman" w:hint="eastAsia"/>
          <w:kern w:val="0"/>
          <w:sz w:val="20"/>
          <w:szCs w:val="20"/>
        </w:rPr>
        <w:t>其选择结果如表</w:t>
      </w:r>
      <w:r w:rsidR="00EA4804" w:rsidRPr="00910769">
        <w:rPr>
          <w:rFonts w:ascii="Times New Roman" w:eastAsia="宋体" w:hAnsi="Times New Roman" w:cs="Times New Roman" w:hint="eastAsia"/>
          <w:kern w:val="0"/>
          <w:sz w:val="20"/>
          <w:szCs w:val="20"/>
        </w:rPr>
        <w:t>3</w:t>
      </w:r>
      <w:r w:rsidR="00EA4804" w:rsidRPr="00910769">
        <w:rPr>
          <w:rFonts w:ascii="Times New Roman" w:eastAsia="宋体" w:hAnsi="Times New Roman" w:cs="Times New Roman" w:hint="eastAsia"/>
          <w:kern w:val="0"/>
          <w:sz w:val="20"/>
          <w:szCs w:val="20"/>
        </w:rPr>
        <w:t>所示</w:t>
      </w:r>
      <w:r w:rsidR="007D2D1D">
        <w:rPr>
          <w:rFonts w:ascii="Times New Roman" w:eastAsia="宋体" w:hAnsi="Times New Roman" w:cs="Times New Roman" w:hint="eastAsia"/>
          <w:kern w:val="0"/>
          <w:sz w:val="20"/>
          <w:szCs w:val="20"/>
        </w:rPr>
        <w:t>。</w:t>
      </w:r>
    </w:p>
    <w:p w:rsidR="007D2D1D" w:rsidRDefault="007D2D1D" w:rsidP="007D2D1D">
      <w:pPr>
        <w:widowControl/>
        <w:ind w:firstLineChars="200" w:firstLine="400"/>
        <w:rPr>
          <w:rFonts w:ascii="Times New Roman" w:eastAsia="宋体" w:hAnsi="Times New Roman" w:cs="Times New Roman"/>
          <w:kern w:val="0"/>
          <w:sz w:val="20"/>
          <w:szCs w:val="20"/>
        </w:rPr>
        <w:sectPr w:rsidR="007D2D1D" w:rsidSect="007D2D1D">
          <w:type w:val="continuous"/>
          <w:pgSz w:w="11906" w:h="16838"/>
          <w:pgMar w:top="1134" w:right="1134" w:bottom="1134" w:left="1134" w:header="851" w:footer="992" w:gutter="0"/>
          <w:cols w:num="2" w:space="425"/>
          <w:docGrid w:type="lines" w:linePitch="312"/>
        </w:sectPr>
      </w:pPr>
    </w:p>
    <w:p w:rsidR="007D2D1D" w:rsidRDefault="007D2D1D" w:rsidP="005C08E0">
      <w:pPr>
        <w:widowControl/>
        <w:spacing w:beforeLines="50"/>
        <w:jc w:val="center"/>
        <w:rPr>
          <w:rFonts w:ascii="Times New Roman" w:eastAsia="宋体" w:hAnsi="Times New Roman" w:cs="Times New Roman"/>
          <w:kern w:val="0"/>
          <w:sz w:val="16"/>
          <w:szCs w:val="16"/>
        </w:rPr>
      </w:pPr>
      <w:r w:rsidRPr="00282453">
        <w:rPr>
          <w:rFonts w:ascii="Times New Roman" w:eastAsia="宋体" w:hAnsi="Times New Roman" w:cs="Times New Roman" w:hint="eastAsia"/>
          <w:kern w:val="0"/>
          <w:sz w:val="16"/>
          <w:szCs w:val="16"/>
        </w:rPr>
        <w:lastRenderedPageBreak/>
        <w:t>表</w:t>
      </w:r>
      <w:r w:rsidR="0011099C">
        <w:rPr>
          <w:rFonts w:ascii="Times New Roman" w:eastAsia="宋体" w:hAnsi="Times New Roman" w:cs="Times New Roman" w:hint="eastAsia"/>
          <w:kern w:val="0"/>
          <w:sz w:val="16"/>
          <w:szCs w:val="16"/>
        </w:rPr>
        <w:t xml:space="preserve">3  </w:t>
      </w:r>
      <w:r w:rsidRPr="00282453">
        <w:rPr>
          <w:rFonts w:ascii="Times New Roman" w:eastAsia="宋体" w:hAnsi="Times New Roman" w:cs="Times New Roman" w:hint="eastAsia"/>
          <w:kern w:val="0"/>
          <w:sz w:val="16"/>
          <w:szCs w:val="16"/>
        </w:rPr>
        <w:t>基于标准差峰值法选择的特征波段个数</w:t>
      </w:r>
    </w:p>
    <w:p w:rsidR="0011099C" w:rsidRPr="0011099C" w:rsidRDefault="0011099C" w:rsidP="0011099C">
      <w:pPr>
        <w:widowControl/>
        <w:jc w:val="center"/>
        <w:rPr>
          <w:rFonts w:ascii="Times New Roman" w:eastAsia="宋体" w:hAnsi="Times New Roman" w:cs="Times New Roman"/>
          <w:b/>
          <w:kern w:val="0"/>
          <w:sz w:val="16"/>
          <w:szCs w:val="16"/>
        </w:rPr>
      </w:pPr>
      <w:r>
        <w:rPr>
          <w:rFonts w:ascii="Times New Roman" w:eastAsia="宋体" w:hAnsi="Times New Roman" w:cs="Times New Roman"/>
          <w:b/>
          <w:kern w:val="0"/>
          <w:sz w:val="16"/>
          <w:szCs w:val="16"/>
        </w:rPr>
        <w:t>Table 3</w:t>
      </w:r>
      <w:r>
        <w:rPr>
          <w:rFonts w:ascii="Times New Roman" w:eastAsia="宋体" w:hAnsi="Times New Roman" w:cs="Times New Roman" w:hint="eastAsia"/>
          <w:b/>
          <w:kern w:val="0"/>
          <w:sz w:val="16"/>
          <w:szCs w:val="16"/>
        </w:rPr>
        <w:t xml:space="preserve">  T</w:t>
      </w:r>
      <w:r w:rsidRPr="0011099C">
        <w:rPr>
          <w:rFonts w:ascii="Times New Roman" w:eastAsia="宋体" w:hAnsi="Times New Roman" w:cs="Times New Roman"/>
          <w:b/>
          <w:kern w:val="0"/>
          <w:sz w:val="16"/>
          <w:szCs w:val="16"/>
        </w:rPr>
        <w:t>he number of feature bands selected based on the standard difference peak method</w:t>
      </w:r>
    </w:p>
    <w:tbl>
      <w:tblPr>
        <w:tblStyle w:val="a6"/>
        <w:tblW w:w="4913" w:type="pct"/>
        <w:jc w:val="center"/>
        <w:tblInd w:w="59"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238"/>
        <w:gridCol w:w="603"/>
        <w:gridCol w:w="908"/>
        <w:gridCol w:w="904"/>
        <w:gridCol w:w="1057"/>
        <w:gridCol w:w="908"/>
        <w:gridCol w:w="1057"/>
        <w:gridCol w:w="1778"/>
        <w:gridCol w:w="1230"/>
      </w:tblGrid>
      <w:tr w:rsidR="007D2D1D" w:rsidRPr="00282453" w:rsidTr="0001769A">
        <w:trPr>
          <w:jc w:val="center"/>
        </w:trPr>
        <w:tc>
          <w:tcPr>
            <w:tcW w:w="639"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预处理方法</w:t>
            </w:r>
          </w:p>
        </w:tc>
        <w:tc>
          <w:tcPr>
            <w:tcW w:w="311"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原始</w:t>
            </w:r>
          </w:p>
        </w:tc>
        <w:tc>
          <w:tcPr>
            <w:tcW w:w="469"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卷积平滑</w:t>
            </w:r>
          </w:p>
        </w:tc>
        <w:tc>
          <w:tcPr>
            <w:tcW w:w="467"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一阶导数</w:t>
            </w:r>
          </w:p>
        </w:tc>
        <w:tc>
          <w:tcPr>
            <w:tcW w:w="546"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卷积</w:t>
            </w:r>
            <w:r w:rsidRPr="00282453">
              <w:rPr>
                <w:rFonts w:ascii="Times New Roman" w:hAnsi="Times New Roman" w:cs="Times New Roman"/>
                <w:sz w:val="15"/>
                <w:szCs w:val="15"/>
              </w:rPr>
              <w:t>平滑</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469"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对数变换</w:t>
            </w:r>
          </w:p>
        </w:tc>
        <w:tc>
          <w:tcPr>
            <w:tcW w:w="546"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对数变换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918"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标准正态变换</w:t>
            </w:r>
          </w:p>
        </w:tc>
        <w:tc>
          <w:tcPr>
            <w:tcW w:w="636" w:type="pct"/>
            <w:tcBorders>
              <w:top w:val="single" w:sz="12" w:space="0" w:color="000000" w:themeColor="text1"/>
              <w:bottom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标准正态变换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r>
      <w:tr w:rsidR="007D2D1D" w:rsidRPr="00282453" w:rsidTr="0001769A">
        <w:trPr>
          <w:jc w:val="center"/>
        </w:trPr>
        <w:tc>
          <w:tcPr>
            <w:tcW w:w="639"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特征波段个数</w:t>
            </w:r>
          </w:p>
        </w:tc>
        <w:tc>
          <w:tcPr>
            <w:tcW w:w="311" w:type="pct"/>
            <w:tcBorders>
              <w:top w:val="single" w:sz="4" w:space="0" w:color="000000" w:themeColor="text1"/>
            </w:tcBorders>
            <w:vAlign w:val="center"/>
          </w:tcPr>
          <w:p w:rsidR="007D2D1D" w:rsidRPr="00282453" w:rsidRDefault="007D2D1D" w:rsidP="0001769A">
            <w:pPr>
              <w:jc w:val="center"/>
              <w:rPr>
                <w:rFonts w:ascii="Times New Roman" w:hAnsi="Times New Roman" w:cs="Times New Roman"/>
                <w:sz w:val="15"/>
                <w:szCs w:val="15"/>
              </w:rPr>
            </w:pPr>
            <w:r w:rsidRPr="00282453">
              <w:rPr>
                <w:rFonts w:ascii="Times New Roman" w:hAnsi="Times New Roman" w:cs="Times New Roman" w:hint="eastAsia"/>
                <w:sz w:val="15"/>
                <w:szCs w:val="15"/>
              </w:rPr>
              <w:t>87</w:t>
            </w:r>
          </w:p>
        </w:tc>
        <w:tc>
          <w:tcPr>
            <w:tcW w:w="469"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35</w:t>
            </w:r>
          </w:p>
        </w:tc>
        <w:tc>
          <w:tcPr>
            <w:tcW w:w="467"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83</w:t>
            </w:r>
          </w:p>
        </w:tc>
        <w:tc>
          <w:tcPr>
            <w:tcW w:w="546"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51</w:t>
            </w:r>
          </w:p>
        </w:tc>
        <w:tc>
          <w:tcPr>
            <w:tcW w:w="469"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29</w:t>
            </w:r>
          </w:p>
        </w:tc>
        <w:tc>
          <w:tcPr>
            <w:tcW w:w="546"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106</w:t>
            </w:r>
          </w:p>
        </w:tc>
        <w:tc>
          <w:tcPr>
            <w:tcW w:w="918"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61</w:t>
            </w:r>
          </w:p>
        </w:tc>
        <w:tc>
          <w:tcPr>
            <w:tcW w:w="636" w:type="pct"/>
            <w:tcBorders>
              <w:top w:val="single" w:sz="4" w:space="0" w:color="000000" w:themeColor="text1"/>
            </w:tcBorders>
            <w:vAlign w:val="center"/>
          </w:tcPr>
          <w:p w:rsidR="007D2D1D" w:rsidRPr="00282453" w:rsidRDefault="007D2D1D" w:rsidP="0001769A">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98</w:t>
            </w:r>
          </w:p>
        </w:tc>
      </w:tr>
    </w:tbl>
    <w:p w:rsidR="007D2D1D" w:rsidRDefault="007D2D1D" w:rsidP="007D2D1D">
      <w:pPr>
        <w:widowControl/>
        <w:ind w:firstLineChars="200" w:firstLine="400"/>
        <w:rPr>
          <w:rFonts w:ascii="Times New Roman" w:eastAsia="宋体" w:hAnsi="Times New Roman" w:cs="Times New Roman"/>
          <w:kern w:val="0"/>
          <w:sz w:val="20"/>
          <w:szCs w:val="20"/>
        </w:rPr>
      </w:pPr>
    </w:p>
    <w:p w:rsidR="007D2D1D" w:rsidRDefault="007D2D1D" w:rsidP="007D2D1D">
      <w:pPr>
        <w:widowControl/>
        <w:ind w:firstLineChars="200" w:firstLine="400"/>
        <w:rPr>
          <w:rFonts w:ascii="Times New Roman" w:eastAsia="宋体" w:hAnsi="Times New Roman" w:cs="Times New Roman"/>
          <w:kern w:val="0"/>
          <w:sz w:val="20"/>
          <w:szCs w:val="20"/>
        </w:rPr>
        <w:sectPr w:rsidR="007D2D1D" w:rsidSect="007D2D1D">
          <w:type w:val="continuous"/>
          <w:pgSz w:w="11906" w:h="16838"/>
          <w:pgMar w:top="1134" w:right="1134" w:bottom="1134" w:left="1134" w:header="851" w:footer="992" w:gutter="0"/>
          <w:cols w:space="720"/>
          <w:docGrid w:type="lines" w:linePitch="312"/>
        </w:sectPr>
      </w:pPr>
    </w:p>
    <w:p w:rsidR="00282453" w:rsidRPr="00910769" w:rsidRDefault="00DA116B"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lastRenderedPageBreak/>
        <w:t>由表</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可知，在不同预处理方法下</w:t>
      </w:r>
      <w:r w:rsidR="00D2078F" w:rsidRPr="00910769">
        <w:rPr>
          <w:rFonts w:ascii="Times New Roman" w:eastAsia="宋体" w:hAnsi="Times New Roman" w:cs="Times New Roman" w:hint="eastAsia"/>
          <w:kern w:val="0"/>
          <w:sz w:val="20"/>
          <w:szCs w:val="20"/>
        </w:rPr>
        <w:t>所选择的特征波段个数均不相同，基于</w:t>
      </w:r>
      <w:r w:rsidR="00FF70D9" w:rsidRPr="00910769">
        <w:rPr>
          <w:rFonts w:ascii="Times New Roman" w:eastAsia="宋体" w:hAnsi="Times New Roman" w:cs="Times New Roman" w:hint="eastAsia"/>
          <w:kern w:val="0"/>
          <w:sz w:val="20"/>
          <w:szCs w:val="20"/>
        </w:rPr>
        <w:t>对数</w:t>
      </w:r>
      <w:r w:rsidR="00D2078F" w:rsidRPr="00910769">
        <w:rPr>
          <w:rFonts w:ascii="Times New Roman" w:eastAsia="宋体" w:hAnsi="Times New Roman" w:cs="Times New Roman" w:hint="eastAsia"/>
          <w:kern w:val="0"/>
          <w:sz w:val="20"/>
          <w:szCs w:val="20"/>
        </w:rPr>
        <w:t>变换后的光谱数据选择的特征波段个数最少，为</w:t>
      </w:r>
      <w:r w:rsidR="00D2078F" w:rsidRPr="00910769">
        <w:rPr>
          <w:rFonts w:ascii="Times New Roman" w:eastAsia="宋体" w:hAnsi="Times New Roman" w:cs="Times New Roman" w:hint="eastAsia"/>
          <w:kern w:val="0"/>
          <w:sz w:val="20"/>
          <w:szCs w:val="20"/>
        </w:rPr>
        <w:t>29</w:t>
      </w:r>
      <w:r w:rsidR="00D2078F" w:rsidRPr="00910769">
        <w:rPr>
          <w:rFonts w:ascii="Times New Roman" w:eastAsia="宋体" w:hAnsi="Times New Roman" w:cs="Times New Roman" w:hint="eastAsia"/>
          <w:kern w:val="0"/>
          <w:sz w:val="20"/>
          <w:szCs w:val="20"/>
        </w:rPr>
        <w:t>个；基于对数变换与一阶导数处理的光谱数据选择的特征波段个数最多，为</w:t>
      </w:r>
      <w:r w:rsidR="00D2078F" w:rsidRPr="00910769">
        <w:rPr>
          <w:rFonts w:ascii="Times New Roman" w:eastAsia="宋体" w:hAnsi="Times New Roman" w:cs="Times New Roman" w:hint="eastAsia"/>
          <w:kern w:val="0"/>
          <w:sz w:val="20"/>
          <w:szCs w:val="20"/>
        </w:rPr>
        <w:lastRenderedPageBreak/>
        <w:t>106</w:t>
      </w:r>
      <w:r w:rsidR="00D2078F" w:rsidRPr="00910769">
        <w:rPr>
          <w:rFonts w:ascii="Times New Roman" w:eastAsia="宋体" w:hAnsi="Times New Roman" w:cs="Times New Roman" w:hint="eastAsia"/>
          <w:kern w:val="0"/>
          <w:sz w:val="20"/>
          <w:szCs w:val="20"/>
        </w:rPr>
        <w:t>个。</w:t>
      </w:r>
      <w:r w:rsidR="00050DF4" w:rsidRPr="00910769">
        <w:rPr>
          <w:rFonts w:ascii="Times New Roman" w:eastAsia="宋体" w:hAnsi="Times New Roman" w:cs="Times New Roman" w:hint="eastAsia"/>
          <w:kern w:val="0"/>
          <w:sz w:val="20"/>
          <w:szCs w:val="20"/>
        </w:rPr>
        <w:t>相比</w:t>
      </w:r>
      <w:r w:rsidR="001C70A7" w:rsidRPr="00910769">
        <w:rPr>
          <w:rFonts w:ascii="Times New Roman" w:eastAsia="宋体" w:hAnsi="Times New Roman" w:cs="Times New Roman" w:hint="eastAsia"/>
          <w:kern w:val="0"/>
          <w:sz w:val="20"/>
          <w:szCs w:val="20"/>
        </w:rPr>
        <w:t>于</w:t>
      </w:r>
      <w:r w:rsidR="00050DF4" w:rsidRPr="00910769">
        <w:rPr>
          <w:rFonts w:ascii="Times New Roman" w:eastAsia="宋体" w:hAnsi="Times New Roman" w:cs="Times New Roman" w:hint="eastAsia"/>
          <w:kern w:val="0"/>
          <w:sz w:val="20"/>
          <w:szCs w:val="20"/>
        </w:rPr>
        <w:t>原始的</w:t>
      </w:r>
      <w:r w:rsidR="00050DF4" w:rsidRPr="00910769">
        <w:rPr>
          <w:rFonts w:ascii="Times New Roman" w:eastAsia="宋体" w:hAnsi="Times New Roman" w:cs="Times New Roman" w:hint="eastAsia"/>
          <w:kern w:val="0"/>
          <w:sz w:val="20"/>
          <w:szCs w:val="20"/>
        </w:rPr>
        <w:t>951</w:t>
      </w:r>
      <w:r w:rsidR="00050DF4" w:rsidRPr="00910769">
        <w:rPr>
          <w:rFonts w:ascii="Times New Roman" w:eastAsia="宋体" w:hAnsi="Times New Roman" w:cs="Times New Roman" w:hint="eastAsia"/>
          <w:kern w:val="0"/>
          <w:sz w:val="20"/>
          <w:szCs w:val="20"/>
        </w:rPr>
        <w:t>个</w:t>
      </w:r>
      <w:r w:rsidR="00F27FB2" w:rsidRPr="00910769">
        <w:rPr>
          <w:rFonts w:ascii="Times New Roman" w:eastAsia="宋体" w:hAnsi="Times New Roman" w:cs="Times New Roman" w:hint="eastAsia"/>
          <w:kern w:val="0"/>
          <w:sz w:val="20"/>
          <w:szCs w:val="20"/>
        </w:rPr>
        <w:t>光谱波段，经特征波段的选取后，光谱信息的维度被大大压缩。</w:t>
      </w:r>
    </w:p>
    <w:p w:rsidR="005459BC" w:rsidRPr="00910769" w:rsidRDefault="006F7C7C" w:rsidP="006F7C7C">
      <w:pPr>
        <w:widowControl/>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 xml:space="preserve">2.4 </w:t>
      </w:r>
      <w:r w:rsidR="002D540F">
        <w:rPr>
          <w:rFonts w:ascii="Times New Roman" w:eastAsia="宋体" w:hAnsi="Times New Roman" w:cs="Times New Roman" w:hint="eastAsia"/>
          <w:kern w:val="0"/>
          <w:sz w:val="20"/>
          <w:szCs w:val="20"/>
        </w:rPr>
        <w:t xml:space="preserve"> </w:t>
      </w:r>
      <w:r w:rsidRPr="00910769">
        <w:rPr>
          <w:rFonts w:ascii="Times New Roman" w:eastAsia="宋体" w:hAnsi="Times New Roman" w:cs="Times New Roman" w:hint="eastAsia"/>
          <w:kern w:val="0"/>
          <w:sz w:val="20"/>
          <w:szCs w:val="20"/>
        </w:rPr>
        <w:t>基于光谱特征波段的</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模型识别结果</w:t>
      </w:r>
    </w:p>
    <w:p w:rsidR="008E03D8" w:rsidRPr="00910769" w:rsidRDefault="008E03D8"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利用不同预处理下所筛选的特征波段分别建立</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模型，其对甜菜品种的识别结果如表</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所示。</w:t>
      </w:r>
    </w:p>
    <w:p w:rsidR="006F7C7C" w:rsidRDefault="008E03D8"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lastRenderedPageBreak/>
        <w:t>由表</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可知，</w:t>
      </w:r>
      <w:r w:rsidR="003C3B77" w:rsidRPr="00910769">
        <w:rPr>
          <w:rFonts w:ascii="Times New Roman" w:eastAsia="宋体" w:hAnsi="Times New Roman" w:cs="Times New Roman" w:hint="eastAsia"/>
          <w:kern w:val="0"/>
          <w:sz w:val="20"/>
          <w:szCs w:val="20"/>
        </w:rPr>
        <w:t>相比于</w:t>
      </w:r>
      <w:r w:rsidR="00B977BD" w:rsidRPr="00910769">
        <w:rPr>
          <w:rFonts w:ascii="Times New Roman" w:eastAsia="宋体" w:hAnsi="Times New Roman" w:cs="Times New Roman" w:hint="eastAsia"/>
          <w:kern w:val="0"/>
          <w:sz w:val="20"/>
          <w:szCs w:val="20"/>
        </w:rPr>
        <w:t>全波段建立的</w:t>
      </w:r>
      <w:r w:rsidR="00B977BD" w:rsidRPr="00910769">
        <w:rPr>
          <w:rFonts w:ascii="Times New Roman" w:eastAsia="宋体" w:hAnsi="Times New Roman" w:cs="Times New Roman" w:hint="eastAsia"/>
          <w:kern w:val="0"/>
          <w:sz w:val="20"/>
          <w:szCs w:val="20"/>
        </w:rPr>
        <w:t>ELM</w:t>
      </w:r>
      <w:r w:rsidR="00B977BD" w:rsidRPr="00910769">
        <w:rPr>
          <w:rFonts w:ascii="Times New Roman" w:eastAsia="宋体" w:hAnsi="Times New Roman" w:cs="Times New Roman" w:hint="eastAsia"/>
          <w:kern w:val="0"/>
          <w:sz w:val="20"/>
          <w:szCs w:val="20"/>
        </w:rPr>
        <w:t>模型，</w:t>
      </w:r>
      <w:r w:rsidR="003C3B77" w:rsidRPr="00910769">
        <w:rPr>
          <w:rFonts w:ascii="Times New Roman" w:eastAsia="宋体" w:hAnsi="Times New Roman" w:cs="Times New Roman" w:hint="eastAsia"/>
          <w:kern w:val="0"/>
          <w:sz w:val="20"/>
          <w:szCs w:val="20"/>
        </w:rPr>
        <w:t>除一阶导数外，其余预处理方法在</w:t>
      </w:r>
      <w:r w:rsidR="00B977BD" w:rsidRPr="00910769">
        <w:rPr>
          <w:rFonts w:ascii="Times New Roman" w:eastAsia="宋体" w:hAnsi="Times New Roman" w:cs="Times New Roman" w:hint="eastAsia"/>
          <w:kern w:val="0"/>
          <w:sz w:val="20"/>
          <w:szCs w:val="20"/>
        </w:rPr>
        <w:t>特征波段</w:t>
      </w:r>
      <w:r w:rsidR="003010C5" w:rsidRPr="00910769">
        <w:rPr>
          <w:rFonts w:ascii="Times New Roman" w:eastAsia="宋体" w:hAnsi="Times New Roman" w:cs="Times New Roman" w:hint="eastAsia"/>
          <w:kern w:val="0"/>
          <w:sz w:val="20"/>
          <w:szCs w:val="20"/>
        </w:rPr>
        <w:t>下</w:t>
      </w:r>
      <w:r w:rsidR="00B977BD" w:rsidRPr="00910769">
        <w:rPr>
          <w:rFonts w:ascii="Times New Roman" w:eastAsia="宋体" w:hAnsi="Times New Roman" w:cs="Times New Roman" w:hint="eastAsia"/>
          <w:kern w:val="0"/>
          <w:sz w:val="20"/>
          <w:szCs w:val="20"/>
        </w:rPr>
        <w:t>建立的</w:t>
      </w:r>
      <w:r w:rsidR="00B977BD" w:rsidRPr="00910769">
        <w:rPr>
          <w:rFonts w:ascii="Times New Roman" w:eastAsia="宋体" w:hAnsi="Times New Roman" w:cs="Times New Roman" w:hint="eastAsia"/>
          <w:kern w:val="0"/>
          <w:sz w:val="20"/>
          <w:szCs w:val="20"/>
        </w:rPr>
        <w:t>ELM</w:t>
      </w:r>
      <w:r w:rsidR="003010C5" w:rsidRPr="00910769">
        <w:rPr>
          <w:rFonts w:ascii="Times New Roman" w:eastAsia="宋体" w:hAnsi="Times New Roman" w:cs="Times New Roman" w:hint="eastAsia"/>
          <w:kern w:val="0"/>
          <w:sz w:val="20"/>
          <w:szCs w:val="20"/>
        </w:rPr>
        <w:t>模型</w:t>
      </w:r>
      <w:r w:rsidR="00480856" w:rsidRPr="00910769">
        <w:rPr>
          <w:rFonts w:ascii="Times New Roman" w:eastAsia="宋体" w:hAnsi="Times New Roman" w:cs="Times New Roman" w:hint="eastAsia"/>
          <w:kern w:val="0"/>
          <w:sz w:val="20"/>
          <w:szCs w:val="20"/>
        </w:rPr>
        <w:t>在</w:t>
      </w:r>
      <w:r w:rsidR="00B977BD" w:rsidRPr="00910769">
        <w:rPr>
          <w:rFonts w:ascii="Times New Roman" w:eastAsia="宋体" w:hAnsi="Times New Roman" w:cs="Times New Roman" w:hint="eastAsia"/>
          <w:kern w:val="0"/>
          <w:sz w:val="20"/>
          <w:szCs w:val="20"/>
        </w:rPr>
        <w:t>训练集和预测集的识别率</w:t>
      </w:r>
      <w:r w:rsidR="00480856" w:rsidRPr="00910769">
        <w:rPr>
          <w:rFonts w:ascii="Times New Roman" w:eastAsia="宋体" w:hAnsi="Times New Roman" w:cs="Times New Roman" w:hint="eastAsia"/>
          <w:kern w:val="0"/>
          <w:sz w:val="20"/>
          <w:szCs w:val="20"/>
        </w:rPr>
        <w:t>均有所提高</w:t>
      </w:r>
      <w:r w:rsidR="00F13A7B" w:rsidRPr="00910769">
        <w:rPr>
          <w:rFonts w:ascii="Times New Roman" w:eastAsia="宋体" w:hAnsi="Times New Roman" w:cs="Times New Roman" w:hint="eastAsia"/>
          <w:kern w:val="0"/>
          <w:sz w:val="20"/>
          <w:szCs w:val="20"/>
        </w:rPr>
        <w:t>。其中，基于卷积平滑与一阶导数结合</w:t>
      </w:r>
      <w:r w:rsidR="001B53BD" w:rsidRPr="00910769">
        <w:rPr>
          <w:rFonts w:ascii="Times New Roman" w:eastAsia="宋体" w:hAnsi="Times New Roman" w:cs="Times New Roman" w:hint="eastAsia"/>
          <w:kern w:val="0"/>
          <w:sz w:val="20"/>
          <w:szCs w:val="20"/>
        </w:rPr>
        <w:t>的特征波段</w:t>
      </w:r>
      <w:r w:rsidR="00F13A7B" w:rsidRPr="00910769">
        <w:rPr>
          <w:rFonts w:ascii="Times New Roman" w:eastAsia="宋体" w:hAnsi="Times New Roman" w:cs="Times New Roman" w:hint="eastAsia"/>
          <w:kern w:val="0"/>
          <w:sz w:val="20"/>
          <w:szCs w:val="20"/>
        </w:rPr>
        <w:t>所</w:t>
      </w:r>
      <w:r w:rsidR="001B53BD" w:rsidRPr="00910769">
        <w:rPr>
          <w:rFonts w:ascii="Times New Roman" w:eastAsia="宋体" w:hAnsi="Times New Roman" w:cs="Times New Roman" w:hint="eastAsia"/>
          <w:kern w:val="0"/>
          <w:sz w:val="20"/>
          <w:szCs w:val="20"/>
        </w:rPr>
        <w:t>建立的</w:t>
      </w:r>
      <w:r w:rsidR="001B53BD" w:rsidRPr="00910769">
        <w:rPr>
          <w:rFonts w:ascii="Times New Roman" w:eastAsia="宋体" w:hAnsi="Times New Roman" w:cs="Times New Roman" w:hint="eastAsia"/>
          <w:kern w:val="0"/>
          <w:sz w:val="20"/>
          <w:szCs w:val="20"/>
        </w:rPr>
        <w:t>ELM</w:t>
      </w:r>
      <w:r w:rsidR="001B53BD" w:rsidRPr="00910769">
        <w:rPr>
          <w:rFonts w:ascii="Times New Roman" w:eastAsia="宋体" w:hAnsi="Times New Roman" w:cs="Times New Roman" w:hint="eastAsia"/>
          <w:kern w:val="0"/>
          <w:sz w:val="20"/>
          <w:szCs w:val="20"/>
        </w:rPr>
        <w:t>模型的识别效果最优，</w:t>
      </w:r>
      <w:r w:rsidR="00401DF3" w:rsidRPr="00910769">
        <w:rPr>
          <w:rFonts w:ascii="Times New Roman" w:eastAsia="宋体" w:hAnsi="Times New Roman" w:cs="Times New Roman" w:hint="eastAsia"/>
          <w:kern w:val="0"/>
          <w:sz w:val="20"/>
          <w:szCs w:val="20"/>
        </w:rPr>
        <w:t>训练集的识别率达到</w:t>
      </w:r>
      <w:r w:rsidR="00F13A7B" w:rsidRPr="00910769">
        <w:rPr>
          <w:rFonts w:ascii="Times New Roman" w:eastAsia="宋体" w:hAnsi="Times New Roman" w:cs="Times New Roman" w:hint="eastAsia"/>
          <w:kern w:val="0"/>
          <w:sz w:val="20"/>
          <w:szCs w:val="20"/>
        </w:rPr>
        <w:t>98.13</w:t>
      </w:r>
      <w:r w:rsidR="00401DF3" w:rsidRPr="00910769">
        <w:rPr>
          <w:rFonts w:ascii="Times New Roman" w:eastAsia="宋体" w:hAnsi="Times New Roman" w:cs="Times New Roman" w:hint="eastAsia"/>
          <w:kern w:val="0"/>
          <w:sz w:val="20"/>
          <w:szCs w:val="20"/>
        </w:rPr>
        <w:t>%</w:t>
      </w:r>
      <w:r w:rsidR="00401DF3" w:rsidRPr="00910769">
        <w:rPr>
          <w:rFonts w:ascii="Times New Roman" w:eastAsia="宋体" w:hAnsi="Times New Roman" w:cs="Times New Roman" w:hint="eastAsia"/>
          <w:kern w:val="0"/>
          <w:sz w:val="20"/>
          <w:szCs w:val="20"/>
        </w:rPr>
        <w:t>，预测集的识别率达到</w:t>
      </w:r>
      <w:r w:rsidR="00401DF3" w:rsidRPr="00910769">
        <w:rPr>
          <w:rFonts w:ascii="Times New Roman" w:eastAsia="宋体" w:hAnsi="Times New Roman" w:cs="Times New Roman" w:hint="eastAsia"/>
          <w:kern w:val="0"/>
          <w:sz w:val="20"/>
          <w:szCs w:val="20"/>
        </w:rPr>
        <w:t>95.45%</w:t>
      </w:r>
      <w:r w:rsidR="00401DF3" w:rsidRPr="00910769">
        <w:rPr>
          <w:rFonts w:ascii="Times New Roman" w:eastAsia="宋体" w:hAnsi="Times New Roman" w:cs="Times New Roman" w:hint="eastAsia"/>
          <w:kern w:val="0"/>
          <w:sz w:val="20"/>
          <w:szCs w:val="20"/>
        </w:rPr>
        <w:t>；基于</w:t>
      </w:r>
      <w:r w:rsidR="00580375" w:rsidRPr="00910769">
        <w:rPr>
          <w:rFonts w:ascii="Times New Roman" w:eastAsia="宋体" w:hAnsi="Times New Roman" w:cs="Times New Roman" w:hint="eastAsia"/>
          <w:kern w:val="0"/>
          <w:sz w:val="20"/>
          <w:szCs w:val="20"/>
        </w:rPr>
        <w:t>一阶导数的特征波段所建立的</w:t>
      </w:r>
      <w:r w:rsidR="00580375" w:rsidRPr="00910769">
        <w:rPr>
          <w:rFonts w:ascii="Times New Roman" w:eastAsia="宋体" w:hAnsi="Times New Roman" w:cs="Times New Roman" w:hint="eastAsia"/>
          <w:kern w:val="0"/>
          <w:sz w:val="20"/>
          <w:szCs w:val="20"/>
        </w:rPr>
        <w:t>ELM</w:t>
      </w:r>
      <w:r w:rsidR="00CB7132" w:rsidRPr="00910769">
        <w:rPr>
          <w:rFonts w:ascii="Times New Roman" w:eastAsia="宋体" w:hAnsi="Times New Roman" w:cs="Times New Roman" w:hint="eastAsia"/>
          <w:kern w:val="0"/>
          <w:sz w:val="20"/>
          <w:szCs w:val="20"/>
        </w:rPr>
        <w:t>模型的识别率有所下降，但也达到了理想的识别精度，训练集的识别率为</w:t>
      </w:r>
      <w:r w:rsidR="00CB7132" w:rsidRPr="00910769">
        <w:rPr>
          <w:rFonts w:ascii="Times New Roman" w:eastAsia="宋体" w:hAnsi="Times New Roman" w:cs="Times New Roman" w:hint="eastAsia"/>
          <w:kern w:val="0"/>
          <w:sz w:val="20"/>
          <w:szCs w:val="20"/>
        </w:rPr>
        <w:t>95.90%</w:t>
      </w:r>
      <w:r w:rsidR="00CB7132" w:rsidRPr="00910769">
        <w:rPr>
          <w:rFonts w:ascii="Times New Roman" w:eastAsia="宋体" w:hAnsi="Times New Roman" w:cs="Times New Roman" w:hint="eastAsia"/>
          <w:kern w:val="0"/>
          <w:sz w:val="20"/>
          <w:szCs w:val="20"/>
        </w:rPr>
        <w:t>，预测集的识别率为</w:t>
      </w:r>
      <w:r w:rsidR="00CB7132" w:rsidRPr="00910769">
        <w:rPr>
          <w:rFonts w:ascii="Times New Roman" w:eastAsia="宋体" w:hAnsi="Times New Roman" w:cs="Times New Roman" w:hint="eastAsia"/>
          <w:kern w:val="0"/>
          <w:sz w:val="20"/>
          <w:szCs w:val="20"/>
        </w:rPr>
        <w:t>89.39%</w:t>
      </w:r>
      <w:r w:rsidR="00CB7132" w:rsidRPr="00910769">
        <w:rPr>
          <w:rFonts w:ascii="Times New Roman" w:eastAsia="宋体" w:hAnsi="Times New Roman" w:cs="Times New Roman" w:hint="eastAsia"/>
          <w:kern w:val="0"/>
          <w:sz w:val="20"/>
          <w:szCs w:val="20"/>
        </w:rPr>
        <w:t>。</w:t>
      </w:r>
      <w:r w:rsidR="00707679" w:rsidRPr="00910769">
        <w:rPr>
          <w:rFonts w:ascii="Times New Roman" w:eastAsia="宋体" w:hAnsi="Times New Roman" w:cs="Times New Roman" w:hint="eastAsia"/>
          <w:kern w:val="0"/>
          <w:sz w:val="20"/>
          <w:szCs w:val="20"/>
        </w:rPr>
        <w:t>这表明，应用标准差峰值法所选择的特征波段</w:t>
      </w:r>
      <w:r w:rsidR="00477D05" w:rsidRPr="00910769">
        <w:rPr>
          <w:rFonts w:ascii="Times New Roman" w:eastAsia="宋体" w:hAnsi="Times New Roman" w:cs="Times New Roman" w:hint="eastAsia"/>
          <w:kern w:val="0"/>
          <w:sz w:val="20"/>
          <w:szCs w:val="20"/>
        </w:rPr>
        <w:t>基本涵盖了甜菜品种判别的有效信息，</w:t>
      </w:r>
      <w:r w:rsidR="001C70A7" w:rsidRPr="00910769">
        <w:rPr>
          <w:rFonts w:ascii="Times New Roman" w:eastAsia="宋体" w:hAnsi="Times New Roman" w:cs="Times New Roman" w:hint="eastAsia"/>
          <w:kern w:val="0"/>
          <w:sz w:val="20"/>
          <w:szCs w:val="20"/>
        </w:rPr>
        <w:t>大大降低了光谱信息的变量数目，提高了数据的处理效率。</w:t>
      </w:r>
    </w:p>
    <w:p w:rsidR="007D2D1D" w:rsidRDefault="007D2D1D" w:rsidP="005C08E0">
      <w:pPr>
        <w:widowControl/>
        <w:spacing w:beforeLines="50"/>
        <w:jc w:val="center"/>
        <w:rPr>
          <w:rFonts w:ascii="Times New Roman" w:eastAsia="宋体" w:hAnsi="Times New Roman" w:cs="Times New Roman"/>
          <w:kern w:val="0"/>
          <w:sz w:val="16"/>
          <w:szCs w:val="16"/>
        </w:rPr>
      </w:pPr>
      <w:r w:rsidRPr="00E70A4B">
        <w:rPr>
          <w:rFonts w:ascii="Times New Roman" w:eastAsia="宋体" w:hAnsi="Times New Roman" w:cs="Times New Roman"/>
          <w:kern w:val="0"/>
          <w:sz w:val="16"/>
          <w:szCs w:val="16"/>
        </w:rPr>
        <w:t>表</w:t>
      </w:r>
      <w:r w:rsidRPr="00E70A4B">
        <w:rPr>
          <w:rFonts w:ascii="Times New Roman" w:eastAsia="宋体" w:hAnsi="Times New Roman" w:cs="Times New Roman"/>
          <w:kern w:val="0"/>
          <w:sz w:val="16"/>
          <w:szCs w:val="16"/>
        </w:rPr>
        <w:t>4</w:t>
      </w:r>
      <w:r w:rsidRPr="00E70A4B">
        <w:rPr>
          <w:rFonts w:ascii="Times New Roman" w:eastAsia="宋体" w:hAnsi="Times New Roman" w:cs="Times New Roman" w:hint="eastAsia"/>
          <w:kern w:val="0"/>
          <w:sz w:val="16"/>
          <w:szCs w:val="16"/>
        </w:rPr>
        <w:t xml:space="preserve">  </w:t>
      </w:r>
      <w:r w:rsidRPr="00D9493A">
        <w:rPr>
          <w:rFonts w:ascii="Times New Roman" w:eastAsia="宋体" w:hAnsi="Times New Roman" w:cs="Times New Roman"/>
          <w:kern w:val="0"/>
          <w:sz w:val="16"/>
          <w:szCs w:val="16"/>
        </w:rPr>
        <w:t>基于特征波段的</w:t>
      </w:r>
      <w:r w:rsidRPr="00D9493A">
        <w:rPr>
          <w:rFonts w:ascii="Times New Roman" w:eastAsia="宋体" w:hAnsi="Times New Roman" w:cs="Times New Roman"/>
          <w:kern w:val="0"/>
          <w:sz w:val="16"/>
          <w:szCs w:val="16"/>
        </w:rPr>
        <w:t>ELM</w:t>
      </w:r>
      <w:r w:rsidRPr="00D9493A">
        <w:rPr>
          <w:rFonts w:ascii="Times New Roman" w:eastAsia="宋体" w:hAnsi="Times New Roman" w:cs="Times New Roman"/>
          <w:kern w:val="0"/>
          <w:sz w:val="16"/>
          <w:szCs w:val="16"/>
        </w:rPr>
        <w:t>模型识别结果</w:t>
      </w:r>
    </w:p>
    <w:p w:rsidR="0011099C" w:rsidRDefault="0011099C" w:rsidP="0011099C">
      <w:pPr>
        <w:widowControl/>
        <w:jc w:val="center"/>
        <w:rPr>
          <w:rFonts w:ascii="Times New Roman" w:eastAsia="宋体" w:hAnsi="Times New Roman" w:cs="Times New Roman"/>
          <w:b/>
          <w:kern w:val="0"/>
          <w:sz w:val="16"/>
          <w:szCs w:val="16"/>
        </w:rPr>
      </w:pPr>
      <w:r w:rsidRPr="0011099C">
        <w:rPr>
          <w:rFonts w:ascii="Times New Roman" w:eastAsia="宋体" w:hAnsi="Times New Roman" w:cs="Times New Roman"/>
          <w:b/>
          <w:kern w:val="0"/>
          <w:sz w:val="16"/>
          <w:szCs w:val="16"/>
        </w:rPr>
        <w:t>Table 4</w:t>
      </w:r>
      <w:r w:rsidRPr="0011099C">
        <w:rPr>
          <w:rFonts w:ascii="Times New Roman" w:eastAsia="宋体" w:hAnsi="Times New Roman" w:cs="Times New Roman" w:hint="eastAsia"/>
          <w:b/>
          <w:kern w:val="0"/>
          <w:sz w:val="16"/>
          <w:szCs w:val="16"/>
        </w:rPr>
        <w:t xml:space="preserve">  R</w:t>
      </w:r>
      <w:r w:rsidRPr="0011099C">
        <w:rPr>
          <w:rFonts w:ascii="Times New Roman" w:eastAsia="宋体" w:hAnsi="Times New Roman" w:cs="Times New Roman"/>
          <w:b/>
          <w:kern w:val="0"/>
          <w:sz w:val="16"/>
          <w:szCs w:val="16"/>
        </w:rPr>
        <w:t>ecognition results of ELM model</w:t>
      </w:r>
      <w:r w:rsidRPr="0011099C">
        <w:rPr>
          <w:rFonts w:ascii="Times New Roman" w:eastAsia="宋体" w:hAnsi="Times New Roman" w:cs="Times New Roman" w:hint="eastAsia"/>
          <w:b/>
          <w:kern w:val="0"/>
          <w:sz w:val="16"/>
          <w:szCs w:val="16"/>
        </w:rPr>
        <w:t>s</w:t>
      </w:r>
      <w:r w:rsidRPr="0011099C">
        <w:rPr>
          <w:rFonts w:ascii="Times New Roman" w:eastAsia="宋体" w:hAnsi="Times New Roman" w:cs="Times New Roman"/>
          <w:b/>
          <w:kern w:val="0"/>
          <w:sz w:val="16"/>
          <w:szCs w:val="16"/>
        </w:rPr>
        <w:t xml:space="preserve"> </w:t>
      </w:r>
    </w:p>
    <w:p w:rsidR="0011099C" w:rsidRPr="0011099C" w:rsidRDefault="0011099C" w:rsidP="0011099C">
      <w:pPr>
        <w:widowControl/>
        <w:jc w:val="center"/>
        <w:rPr>
          <w:rFonts w:ascii="Times New Roman" w:eastAsia="宋体" w:hAnsi="Times New Roman" w:cs="Times New Roman"/>
          <w:b/>
          <w:kern w:val="0"/>
          <w:sz w:val="16"/>
          <w:szCs w:val="16"/>
        </w:rPr>
      </w:pPr>
      <w:r>
        <w:rPr>
          <w:rFonts w:ascii="Times New Roman" w:eastAsia="宋体" w:hAnsi="Times New Roman" w:cs="Times New Roman" w:hint="eastAsia"/>
          <w:b/>
          <w:kern w:val="0"/>
          <w:sz w:val="16"/>
          <w:szCs w:val="16"/>
        </w:rPr>
        <w:t xml:space="preserve">     </w:t>
      </w:r>
      <w:r w:rsidRPr="0011099C">
        <w:rPr>
          <w:rFonts w:ascii="Times New Roman" w:eastAsia="宋体" w:hAnsi="Times New Roman" w:cs="Times New Roman"/>
          <w:b/>
          <w:kern w:val="0"/>
          <w:sz w:val="16"/>
          <w:szCs w:val="16"/>
        </w:rPr>
        <w:t>based on feature band</w:t>
      </w:r>
      <w:r w:rsidRPr="0011099C">
        <w:rPr>
          <w:rFonts w:ascii="Times New Roman" w:eastAsia="宋体" w:hAnsi="Times New Roman" w:cs="Times New Roman" w:hint="eastAsia"/>
          <w:b/>
          <w:kern w:val="0"/>
          <w:sz w:val="16"/>
          <w:szCs w:val="16"/>
        </w:rPr>
        <w:t>s</w:t>
      </w:r>
    </w:p>
    <w:tbl>
      <w:tblPr>
        <w:tblStyle w:val="a6"/>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801"/>
        <w:gridCol w:w="705"/>
        <w:gridCol w:w="709"/>
        <w:gridCol w:w="762"/>
        <w:gridCol w:w="667"/>
      </w:tblGrid>
      <w:tr w:rsidR="007D2D1D" w:rsidRPr="00E70A4B" w:rsidTr="0001769A">
        <w:trPr>
          <w:jc w:val="center"/>
        </w:trPr>
        <w:tc>
          <w:tcPr>
            <w:tcW w:w="0" w:type="auto"/>
            <w:vMerge w:val="restart"/>
            <w:tcBorders>
              <w:top w:val="single" w:sz="12"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kern w:val="0"/>
                <w:sz w:val="15"/>
                <w:szCs w:val="15"/>
              </w:rPr>
              <w:t>预处理方法</w:t>
            </w:r>
          </w:p>
        </w:tc>
        <w:tc>
          <w:tcPr>
            <w:tcW w:w="1414" w:type="dxa"/>
            <w:gridSpan w:val="2"/>
            <w:tcBorders>
              <w:top w:val="single" w:sz="12" w:space="0" w:color="000000" w:themeColor="text1"/>
              <w:bottom w:val="single" w:sz="4"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训练集</w:t>
            </w:r>
          </w:p>
        </w:tc>
        <w:tc>
          <w:tcPr>
            <w:tcW w:w="1429" w:type="dxa"/>
            <w:gridSpan w:val="2"/>
            <w:tcBorders>
              <w:top w:val="single" w:sz="12" w:space="0" w:color="000000" w:themeColor="text1"/>
              <w:bottom w:val="single" w:sz="4" w:space="0" w:color="000000" w:themeColor="text1"/>
            </w:tcBorders>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预测集</w:t>
            </w:r>
          </w:p>
        </w:tc>
      </w:tr>
      <w:tr w:rsidR="007D2D1D" w:rsidRPr="00E70A4B" w:rsidTr="0001769A">
        <w:trPr>
          <w:jc w:val="center"/>
        </w:trPr>
        <w:tc>
          <w:tcPr>
            <w:tcW w:w="0" w:type="auto"/>
            <w:vMerge/>
            <w:tcBorders>
              <w:bottom w:val="single" w:sz="4"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p>
        </w:tc>
        <w:tc>
          <w:tcPr>
            <w:tcW w:w="705" w:type="dxa"/>
            <w:tcBorders>
              <w:top w:val="single" w:sz="4" w:space="0" w:color="000000" w:themeColor="text1"/>
              <w:bottom w:val="single" w:sz="4" w:space="0" w:color="000000" w:themeColor="text1"/>
            </w:tcBorders>
            <w:vAlign w:val="center"/>
          </w:tcPr>
          <w:p w:rsidR="007D2D1D"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正确</w:t>
            </w:r>
          </w:p>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识别率</w:t>
            </w:r>
            <w:r w:rsidRPr="00E70A4B">
              <w:rPr>
                <w:rFonts w:ascii="Times New Roman" w:eastAsia="宋体" w:hAnsi="Times New Roman" w:cs="Times New Roman" w:hint="eastAsia"/>
                <w:kern w:val="0"/>
                <w:sz w:val="15"/>
                <w:szCs w:val="15"/>
              </w:rPr>
              <w:t>/%</w:t>
            </w:r>
          </w:p>
        </w:tc>
        <w:tc>
          <w:tcPr>
            <w:tcW w:w="762" w:type="dxa"/>
            <w:tcBorders>
              <w:top w:val="single" w:sz="4" w:space="0" w:color="000000" w:themeColor="text1"/>
              <w:bottom w:val="single" w:sz="4" w:space="0" w:color="000000" w:themeColor="text1"/>
            </w:tcBorders>
          </w:tcPr>
          <w:p w:rsidR="007D2D1D"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正确</w:t>
            </w:r>
          </w:p>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识别数</w:t>
            </w:r>
          </w:p>
        </w:tc>
        <w:tc>
          <w:tcPr>
            <w:tcW w:w="667" w:type="dxa"/>
            <w:tcBorders>
              <w:top w:val="single" w:sz="4" w:space="0" w:color="000000" w:themeColor="text1"/>
              <w:bottom w:val="single" w:sz="4" w:space="0" w:color="000000" w:themeColor="text1"/>
            </w:tcBorders>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识别率</w:t>
            </w:r>
            <w:r w:rsidRPr="00E70A4B">
              <w:rPr>
                <w:rFonts w:ascii="Times New Roman" w:eastAsia="宋体" w:hAnsi="Times New Roman" w:cs="Times New Roman" w:hint="eastAsia"/>
                <w:kern w:val="0"/>
                <w:sz w:val="15"/>
                <w:szCs w:val="15"/>
              </w:rPr>
              <w:t>/%</w:t>
            </w:r>
          </w:p>
        </w:tc>
      </w:tr>
      <w:tr w:rsidR="007D2D1D" w:rsidRPr="00E70A4B" w:rsidTr="0001769A">
        <w:trPr>
          <w:jc w:val="center"/>
        </w:trPr>
        <w:tc>
          <w:tcPr>
            <w:tcW w:w="0" w:type="auto"/>
            <w:tcBorders>
              <w:top w:val="single" w:sz="4" w:space="0" w:color="000000" w:themeColor="text1"/>
            </w:tcBorders>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原始</w:t>
            </w:r>
          </w:p>
        </w:tc>
        <w:tc>
          <w:tcPr>
            <w:tcW w:w="705" w:type="dxa"/>
            <w:tcBorders>
              <w:top w:val="single" w:sz="4"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264</w:t>
            </w:r>
          </w:p>
        </w:tc>
        <w:tc>
          <w:tcPr>
            <w:tcW w:w="709" w:type="dxa"/>
            <w:tcBorders>
              <w:top w:val="single" w:sz="4" w:space="0" w:color="000000" w:themeColor="text1"/>
            </w:tcBorders>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98.51</w:t>
            </w:r>
          </w:p>
        </w:tc>
        <w:tc>
          <w:tcPr>
            <w:tcW w:w="762" w:type="dxa"/>
            <w:tcBorders>
              <w:top w:val="single" w:sz="4" w:space="0" w:color="000000" w:themeColor="text1"/>
            </w:tcBorders>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126</w:t>
            </w:r>
          </w:p>
        </w:tc>
        <w:tc>
          <w:tcPr>
            <w:tcW w:w="667" w:type="dxa"/>
            <w:tcBorders>
              <w:top w:val="single" w:sz="4" w:space="0" w:color="000000" w:themeColor="text1"/>
            </w:tcBorders>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95.45</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卷积平滑</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263</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98.13</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121</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91.67</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一阶导数</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257</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95.90</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118</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89.39</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卷积</w:t>
            </w:r>
            <w:r w:rsidRPr="00E70A4B">
              <w:rPr>
                <w:rFonts w:ascii="Times New Roman" w:hAnsi="Times New Roman" w:cs="Times New Roman"/>
                <w:sz w:val="15"/>
                <w:szCs w:val="15"/>
              </w:rPr>
              <w:t>平滑</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263</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98.13</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126</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95.45</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对数变换</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259</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96.64</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117</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88.64</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对数变换</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262</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97.76</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125</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94.70</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标准正态变换</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260</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97.01</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122</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92.42</w:t>
            </w:r>
          </w:p>
        </w:tc>
      </w:tr>
      <w:tr w:rsidR="007D2D1D" w:rsidRPr="00E70A4B" w:rsidTr="0001769A">
        <w:trPr>
          <w:jc w:val="center"/>
        </w:trPr>
        <w:tc>
          <w:tcPr>
            <w:tcW w:w="0" w:type="auto"/>
            <w:vAlign w:val="center"/>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sz w:val="15"/>
                <w:szCs w:val="15"/>
              </w:rPr>
              <w:t>标准正态变换</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261</w:t>
            </w:r>
          </w:p>
        </w:tc>
        <w:tc>
          <w:tcPr>
            <w:tcW w:w="709" w:type="dxa"/>
            <w:vAlign w:val="center"/>
          </w:tcPr>
          <w:p w:rsidR="007D2D1D" w:rsidRPr="00E70A4B" w:rsidRDefault="007D2D1D" w:rsidP="0001769A">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97.39</w:t>
            </w:r>
          </w:p>
        </w:tc>
        <w:tc>
          <w:tcPr>
            <w:tcW w:w="762"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124</w:t>
            </w:r>
          </w:p>
        </w:tc>
        <w:tc>
          <w:tcPr>
            <w:tcW w:w="667" w:type="dxa"/>
          </w:tcPr>
          <w:p w:rsidR="007D2D1D" w:rsidRPr="00E70A4B" w:rsidRDefault="007D2D1D" w:rsidP="0001769A">
            <w:pPr>
              <w:jc w:val="center"/>
              <w:rPr>
                <w:rFonts w:ascii="Times New Roman" w:hAnsi="Times New Roman" w:cs="Times New Roman"/>
                <w:sz w:val="15"/>
                <w:szCs w:val="15"/>
              </w:rPr>
            </w:pPr>
            <w:r w:rsidRPr="00E70A4B">
              <w:rPr>
                <w:rFonts w:ascii="Times New Roman" w:hAnsi="Times New Roman" w:cs="Times New Roman" w:hint="eastAsia"/>
                <w:sz w:val="15"/>
                <w:szCs w:val="15"/>
              </w:rPr>
              <w:t>93.94</w:t>
            </w:r>
          </w:p>
        </w:tc>
      </w:tr>
    </w:tbl>
    <w:p w:rsidR="007D2D1D" w:rsidRDefault="007D2D1D" w:rsidP="007D2D1D">
      <w:pPr>
        <w:widowControl/>
        <w:rPr>
          <w:rFonts w:ascii="Times New Roman" w:eastAsia="宋体" w:hAnsi="Times New Roman" w:cs="Times New Roman"/>
          <w:kern w:val="0"/>
          <w:sz w:val="20"/>
          <w:szCs w:val="20"/>
        </w:rPr>
      </w:pPr>
    </w:p>
    <w:p w:rsidR="007D2D1D" w:rsidRPr="007D2D1D" w:rsidRDefault="00CB7132" w:rsidP="007D2D1D">
      <w:pPr>
        <w:widowControl/>
        <w:ind w:firstLineChars="200" w:firstLine="400"/>
        <w:rPr>
          <w:rFonts w:ascii="Times New Roman" w:cs="Times New Roman"/>
          <w:sz w:val="24"/>
          <w:szCs w:val="24"/>
        </w:rPr>
      </w:pPr>
      <w:r w:rsidRPr="00910769">
        <w:rPr>
          <w:rFonts w:ascii="Times New Roman" w:eastAsia="宋体" w:hAnsi="Times New Roman" w:cs="Times New Roman" w:hint="eastAsia"/>
          <w:kern w:val="0"/>
          <w:sz w:val="20"/>
          <w:szCs w:val="20"/>
        </w:rPr>
        <w:t>从预处理</w:t>
      </w:r>
      <w:r w:rsidR="004F37CE" w:rsidRPr="00910769">
        <w:rPr>
          <w:rFonts w:ascii="Times New Roman" w:eastAsia="宋体" w:hAnsi="Times New Roman" w:cs="Times New Roman" w:hint="eastAsia"/>
          <w:kern w:val="0"/>
          <w:sz w:val="20"/>
          <w:szCs w:val="20"/>
        </w:rPr>
        <w:t>方法的结合来看，</w:t>
      </w:r>
      <w:r w:rsidR="0024367E" w:rsidRPr="00910769">
        <w:rPr>
          <w:rFonts w:ascii="Times New Roman" w:eastAsia="宋体" w:hAnsi="Times New Roman" w:cs="Times New Roman" w:hint="eastAsia"/>
          <w:kern w:val="0"/>
          <w:sz w:val="20"/>
          <w:szCs w:val="20"/>
        </w:rPr>
        <w:t>基于</w:t>
      </w:r>
      <w:r w:rsidR="004F37CE" w:rsidRPr="00910769">
        <w:rPr>
          <w:rFonts w:ascii="Times New Roman" w:eastAsia="宋体" w:hAnsi="Times New Roman" w:cs="Times New Roman" w:hint="eastAsia"/>
          <w:kern w:val="0"/>
          <w:sz w:val="20"/>
          <w:szCs w:val="20"/>
        </w:rPr>
        <w:t>不同预处理方法（卷积平滑、对数变换、标准正态变换）与一阶导数结合</w:t>
      </w:r>
      <w:r w:rsidR="0024367E" w:rsidRPr="00910769">
        <w:rPr>
          <w:rFonts w:ascii="Times New Roman" w:eastAsia="宋体" w:hAnsi="Times New Roman" w:cs="Times New Roman" w:hint="eastAsia"/>
          <w:kern w:val="0"/>
          <w:sz w:val="20"/>
          <w:szCs w:val="20"/>
        </w:rPr>
        <w:t>的特征波段</w:t>
      </w:r>
      <w:r w:rsidR="004F37CE" w:rsidRPr="00910769">
        <w:rPr>
          <w:rFonts w:ascii="Times New Roman" w:eastAsia="宋体" w:hAnsi="Times New Roman" w:cs="Times New Roman" w:hint="eastAsia"/>
          <w:kern w:val="0"/>
          <w:sz w:val="20"/>
          <w:szCs w:val="20"/>
        </w:rPr>
        <w:t>建立的</w:t>
      </w:r>
      <w:r w:rsidR="004F37CE" w:rsidRPr="00910769">
        <w:rPr>
          <w:rFonts w:ascii="Times New Roman" w:eastAsia="宋体" w:hAnsi="Times New Roman" w:cs="Times New Roman" w:hint="eastAsia"/>
          <w:kern w:val="0"/>
          <w:sz w:val="20"/>
          <w:szCs w:val="20"/>
        </w:rPr>
        <w:t>ELM</w:t>
      </w:r>
      <w:r w:rsidR="004F37CE" w:rsidRPr="00910769">
        <w:rPr>
          <w:rFonts w:ascii="Times New Roman" w:eastAsia="宋体" w:hAnsi="Times New Roman" w:cs="Times New Roman" w:hint="eastAsia"/>
          <w:kern w:val="0"/>
          <w:sz w:val="20"/>
          <w:szCs w:val="20"/>
        </w:rPr>
        <w:t>模型</w:t>
      </w:r>
      <w:r w:rsidR="0024367E" w:rsidRPr="00910769">
        <w:rPr>
          <w:rFonts w:ascii="Times New Roman" w:eastAsia="宋体" w:hAnsi="Times New Roman" w:cs="Times New Roman" w:hint="eastAsia"/>
          <w:kern w:val="0"/>
          <w:sz w:val="20"/>
          <w:szCs w:val="20"/>
        </w:rPr>
        <w:t>识别效果仍然</w:t>
      </w:r>
      <w:r w:rsidR="004F37CE" w:rsidRPr="00910769">
        <w:rPr>
          <w:rFonts w:ascii="Times New Roman" w:eastAsia="宋体" w:hAnsi="Times New Roman" w:cs="Times New Roman" w:hint="eastAsia"/>
          <w:kern w:val="0"/>
          <w:sz w:val="20"/>
          <w:szCs w:val="20"/>
        </w:rPr>
        <w:t>优于单种预处理方法</w:t>
      </w:r>
      <w:r w:rsidR="0024367E" w:rsidRPr="00910769">
        <w:rPr>
          <w:rFonts w:ascii="Times New Roman" w:eastAsia="宋体" w:hAnsi="Times New Roman" w:cs="Times New Roman" w:hint="eastAsia"/>
          <w:kern w:val="0"/>
          <w:sz w:val="20"/>
          <w:szCs w:val="20"/>
        </w:rPr>
        <w:t>下</w:t>
      </w:r>
      <w:r w:rsidR="00707679" w:rsidRPr="00910769">
        <w:rPr>
          <w:rFonts w:ascii="Times New Roman" w:eastAsia="宋体" w:hAnsi="Times New Roman" w:cs="Times New Roman" w:hint="eastAsia"/>
          <w:kern w:val="0"/>
          <w:sz w:val="20"/>
          <w:szCs w:val="20"/>
        </w:rPr>
        <w:t>的识别效果，这与全波段下所得出的结论一致。</w:t>
      </w:r>
      <w:r w:rsidR="002D540F">
        <w:rPr>
          <w:rFonts w:ascii="Times New Roman" w:cs="Times New Roman" w:hint="eastAsia"/>
          <w:sz w:val="24"/>
          <w:szCs w:val="24"/>
        </w:rPr>
        <w:t xml:space="preserve"> </w:t>
      </w:r>
    </w:p>
    <w:p w:rsidR="008E1ACE" w:rsidRPr="003B66AE" w:rsidRDefault="007D2D1D" w:rsidP="007D2D1D">
      <w:pPr>
        <w:spacing w:line="480" w:lineRule="auto"/>
        <w:rPr>
          <w:rFonts w:ascii="Times New Roman" w:cs="Times New Roman"/>
          <w:sz w:val="24"/>
          <w:szCs w:val="24"/>
        </w:rPr>
      </w:pPr>
      <w:r>
        <w:rPr>
          <w:rFonts w:ascii="Times New Roman" w:cs="Times New Roman" w:hint="eastAsia"/>
          <w:sz w:val="24"/>
          <w:szCs w:val="24"/>
        </w:rPr>
        <w:lastRenderedPageBreak/>
        <w:t xml:space="preserve">3  </w:t>
      </w:r>
      <w:r w:rsidR="008F3787">
        <w:rPr>
          <w:rFonts w:ascii="Times New Roman" w:cs="Times New Roman" w:hint="eastAsia"/>
          <w:sz w:val="24"/>
          <w:szCs w:val="24"/>
        </w:rPr>
        <w:t>结</w:t>
      </w:r>
      <w:r w:rsidR="008F3787">
        <w:rPr>
          <w:rFonts w:ascii="Times New Roman" w:cs="Times New Roman" w:hint="eastAsia"/>
          <w:sz w:val="24"/>
          <w:szCs w:val="24"/>
        </w:rPr>
        <w:t xml:space="preserve">  </w:t>
      </w:r>
      <w:r w:rsidR="008F3787">
        <w:rPr>
          <w:rFonts w:ascii="Times New Roman" w:cs="Times New Roman" w:hint="eastAsia"/>
          <w:sz w:val="24"/>
          <w:szCs w:val="24"/>
        </w:rPr>
        <w:t>论</w:t>
      </w:r>
    </w:p>
    <w:p w:rsidR="00FF7126" w:rsidRPr="00910769" w:rsidRDefault="00657559"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本研究利用高光谱技术及</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算法对甜菜的</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个品种（</w:t>
      </w:r>
      <w:r w:rsidRPr="00910769">
        <w:rPr>
          <w:rFonts w:ascii="Times New Roman" w:hAnsi="Times New Roman" w:cs="Times New Roman"/>
          <w:bCs/>
          <w:iCs/>
          <w:sz w:val="20"/>
          <w:szCs w:val="20"/>
        </w:rPr>
        <w:t>SD21816</w:t>
      </w:r>
      <w:r w:rsidRPr="00910769">
        <w:rPr>
          <w:rFonts w:ascii="Times New Roman" w:hAnsi="Times New Roman" w:cs="Times New Roman" w:hint="eastAsia"/>
          <w:bCs/>
          <w:iCs/>
          <w:sz w:val="20"/>
          <w:szCs w:val="20"/>
        </w:rPr>
        <w:t>、</w:t>
      </w:r>
      <w:r w:rsidRPr="00910769">
        <w:rPr>
          <w:rFonts w:ascii="Times New Roman" w:hAnsi="Times New Roman" w:cs="Times New Roman"/>
          <w:bCs/>
          <w:iCs/>
          <w:sz w:val="20"/>
          <w:szCs w:val="20"/>
        </w:rPr>
        <w:t>KWS1676</w:t>
      </w:r>
      <w:r w:rsidRPr="00910769">
        <w:rPr>
          <w:rFonts w:ascii="Times New Roman" w:hAnsi="Times New Roman" w:cs="Times New Roman" w:hint="eastAsia"/>
          <w:bCs/>
          <w:iCs/>
          <w:sz w:val="20"/>
          <w:szCs w:val="20"/>
        </w:rPr>
        <w:t>、</w:t>
      </w:r>
      <w:r w:rsidRPr="00910769">
        <w:rPr>
          <w:rFonts w:ascii="Times New Roman" w:hAnsi="Times New Roman" w:cs="Times New Roman"/>
          <w:bCs/>
          <w:iCs/>
          <w:sz w:val="20"/>
          <w:szCs w:val="20"/>
        </w:rPr>
        <w:t>KWS9147</w:t>
      </w:r>
      <w:r w:rsidRPr="00910769">
        <w:rPr>
          <w:rFonts w:ascii="Times New Roman" w:eastAsia="宋体" w:hAnsi="Times New Roman" w:cs="Times New Roman" w:hint="eastAsia"/>
          <w:kern w:val="0"/>
          <w:sz w:val="20"/>
          <w:szCs w:val="20"/>
        </w:rPr>
        <w:t>）</w:t>
      </w:r>
      <w:r w:rsidR="00E1379B" w:rsidRPr="00910769">
        <w:rPr>
          <w:rFonts w:ascii="Times New Roman" w:eastAsia="宋体" w:hAnsi="Times New Roman" w:cs="Times New Roman" w:hint="eastAsia"/>
          <w:kern w:val="0"/>
          <w:sz w:val="20"/>
          <w:szCs w:val="20"/>
        </w:rPr>
        <w:t>进行了识别研究，并对不同预处理方法下</w:t>
      </w:r>
      <w:r w:rsidR="005A3535" w:rsidRPr="00910769">
        <w:rPr>
          <w:rFonts w:ascii="Times New Roman" w:eastAsia="宋体" w:hAnsi="Times New Roman" w:cs="Times New Roman" w:hint="eastAsia"/>
          <w:kern w:val="0"/>
          <w:sz w:val="20"/>
          <w:szCs w:val="20"/>
        </w:rPr>
        <w:t>（</w:t>
      </w:r>
      <w:r w:rsidR="005A3535" w:rsidRPr="00910769">
        <w:rPr>
          <w:rFonts w:ascii="Times New Roman" w:hAnsi="Times New Roman" w:cs="Times New Roman" w:hint="eastAsia"/>
          <w:bCs/>
          <w:iCs/>
          <w:sz w:val="20"/>
          <w:szCs w:val="20"/>
        </w:rPr>
        <w:t>卷积平滑、一阶导数、卷积平滑与一阶导数、对数变换、对数变换与一阶导数、标准正态变换、标准正态变换与一阶导数</w:t>
      </w:r>
      <w:r w:rsidR="005A3535" w:rsidRPr="00910769">
        <w:rPr>
          <w:rFonts w:ascii="Times New Roman" w:eastAsia="宋体" w:hAnsi="Times New Roman" w:cs="Times New Roman" w:hint="eastAsia"/>
          <w:kern w:val="0"/>
          <w:sz w:val="20"/>
          <w:szCs w:val="20"/>
        </w:rPr>
        <w:t>）</w:t>
      </w:r>
      <w:r w:rsidR="00E1379B" w:rsidRPr="00910769">
        <w:rPr>
          <w:rFonts w:ascii="Times New Roman" w:eastAsia="宋体" w:hAnsi="Times New Roman" w:cs="Times New Roman" w:hint="eastAsia"/>
          <w:kern w:val="0"/>
          <w:sz w:val="20"/>
          <w:szCs w:val="20"/>
        </w:rPr>
        <w:t>ELM</w:t>
      </w:r>
      <w:r w:rsidR="00E1379B" w:rsidRPr="00910769">
        <w:rPr>
          <w:rFonts w:ascii="Times New Roman" w:eastAsia="宋体" w:hAnsi="Times New Roman" w:cs="Times New Roman" w:hint="eastAsia"/>
          <w:kern w:val="0"/>
          <w:sz w:val="20"/>
          <w:szCs w:val="20"/>
        </w:rPr>
        <w:t>模型的识别性能进行了对比，现得出以下结论</w:t>
      </w:r>
      <w:r w:rsidR="005A3535" w:rsidRPr="00910769">
        <w:rPr>
          <w:rFonts w:ascii="Times New Roman" w:eastAsia="宋体" w:hAnsi="Times New Roman" w:cs="Times New Roman" w:hint="eastAsia"/>
          <w:kern w:val="0"/>
          <w:sz w:val="20"/>
          <w:szCs w:val="20"/>
        </w:rPr>
        <w:t>：</w:t>
      </w:r>
    </w:p>
    <w:p w:rsidR="005A3535" w:rsidRPr="00910769" w:rsidRDefault="005A3535"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1</w:t>
      </w:r>
      <w:r w:rsidRPr="00910769">
        <w:rPr>
          <w:rFonts w:ascii="Times New Roman" w:eastAsia="宋体" w:hAnsi="Times New Roman" w:cs="Times New Roman" w:hint="eastAsia"/>
          <w:kern w:val="0"/>
          <w:sz w:val="20"/>
          <w:szCs w:val="20"/>
        </w:rPr>
        <w:t>）</w:t>
      </w:r>
      <w:r w:rsidR="00E410B2" w:rsidRPr="00910769">
        <w:rPr>
          <w:rFonts w:ascii="Times New Roman" w:eastAsia="宋体" w:hAnsi="Times New Roman" w:cs="Times New Roman" w:hint="eastAsia"/>
          <w:kern w:val="0"/>
          <w:sz w:val="20"/>
          <w:szCs w:val="20"/>
        </w:rPr>
        <w:t>在不同预处理方法下，</w:t>
      </w:r>
      <w:r w:rsidR="00E410B2" w:rsidRPr="00910769">
        <w:rPr>
          <w:rFonts w:ascii="Times New Roman" w:eastAsia="宋体" w:hAnsi="Times New Roman" w:cs="Times New Roman" w:hint="eastAsia"/>
          <w:kern w:val="0"/>
          <w:sz w:val="20"/>
          <w:szCs w:val="20"/>
        </w:rPr>
        <w:t>ELM</w:t>
      </w:r>
      <w:r w:rsidR="00E410B2" w:rsidRPr="00910769">
        <w:rPr>
          <w:rFonts w:ascii="Times New Roman" w:eastAsia="宋体" w:hAnsi="Times New Roman" w:cs="Times New Roman" w:hint="eastAsia"/>
          <w:kern w:val="0"/>
          <w:sz w:val="20"/>
          <w:szCs w:val="20"/>
        </w:rPr>
        <w:t>模型均取得了理想的识别精度，</w:t>
      </w:r>
      <w:r w:rsidR="00CF255F" w:rsidRPr="00910769">
        <w:rPr>
          <w:rFonts w:ascii="Times New Roman" w:eastAsia="宋体" w:hAnsi="Times New Roman" w:cs="Times New Roman" w:hint="eastAsia"/>
          <w:kern w:val="0"/>
          <w:sz w:val="20"/>
          <w:szCs w:val="20"/>
        </w:rPr>
        <w:t>训练集和预测集的识别率均在</w:t>
      </w:r>
      <w:r w:rsidR="00CF255F" w:rsidRPr="00910769">
        <w:rPr>
          <w:rFonts w:ascii="Times New Roman" w:eastAsia="宋体" w:hAnsi="Times New Roman" w:cs="Times New Roman" w:hint="eastAsia"/>
          <w:kern w:val="0"/>
          <w:sz w:val="20"/>
          <w:szCs w:val="20"/>
        </w:rPr>
        <w:t>80%</w:t>
      </w:r>
      <w:r w:rsidR="00CF255F" w:rsidRPr="00910769">
        <w:rPr>
          <w:rFonts w:ascii="Times New Roman" w:eastAsia="宋体" w:hAnsi="Times New Roman" w:cs="Times New Roman" w:hint="eastAsia"/>
          <w:kern w:val="0"/>
          <w:sz w:val="20"/>
          <w:szCs w:val="20"/>
        </w:rPr>
        <w:t>以上，</w:t>
      </w:r>
      <w:r w:rsidR="00E410B2" w:rsidRPr="00910769">
        <w:rPr>
          <w:rFonts w:ascii="Times New Roman" w:eastAsia="宋体" w:hAnsi="Times New Roman" w:cs="Times New Roman" w:hint="eastAsia"/>
          <w:kern w:val="0"/>
          <w:sz w:val="20"/>
          <w:szCs w:val="20"/>
        </w:rPr>
        <w:t>表明</w:t>
      </w:r>
      <w:r w:rsidR="00E410B2" w:rsidRPr="00910769">
        <w:rPr>
          <w:rFonts w:ascii="Times New Roman" w:eastAsia="宋体" w:hAnsi="Times New Roman" w:cs="Times New Roman" w:hint="eastAsia"/>
          <w:kern w:val="0"/>
          <w:sz w:val="20"/>
          <w:szCs w:val="20"/>
        </w:rPr>
        <w:t>ELM</w:t>
      </w:r>
      <w:r w:rsidR="00751143" w:rsidRPr="00910769">
        <w:rPr>
          <w:rFonts w:ascii="Times New Roman" w:eastAsia="宋体" w:hAnsi="Times New Roman" w:cs="Times New Roman" w:hint="eastAsia"/>
          <w:kern w:val="0"/>
          <w:sz w:val="20"/>
          <w:szCs w:val="20"/>
        </w:rPr>
        <w:t>算法在对甜菜品种的识别过程中表现出</w:t>
      </w:r>
      <w:r w:rsidR="00E410B2" w:rsidRPr="00910769">
        <w:rPr>
          <w:rFonts w:ascii="Times New Roman" w:eastAsia="宋体" w:hAnsi="Times New Roman" w:cs="Times New Roman" w:hint="eastAsia"/>
          <w:kern w:val="0"/>
          <w:sz w:val="20"/>
          <w:szCs w:val="20"/>
        </w:rPr>
        <w:t>良好的学习性能和泛化性能</w:t>
      </w:r>
      <w:r w:rsidR="00731FD7" w:rsidRPr="00910769">
        <w:rPr>
          <w:rFonts w:ascii="Times New Roman" w:eastAsia="宋体" w:hAnsi="Times New Roman" w:cs="Times New Roman" w:hint="eastAsia"/>
          <w:kern w:val="0"/>
          <w:sz w:val="20"/>
          <w:szCs w:val="20"/>
        </w:rPr>
        <w:t>；</w:t>
      </w:r>
    </w:p>
    <w:p w:rsidR="00B13ACF" w:rsidRPr="00910769" w:rsidRDefault="00CE2361"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2</w:t>
      </w: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与全波段建立的</w:t>
      </w:r>
      <w:r w:rsidR="00B13ACF" w:rsidRPr="00910769">
        <w:rPr>
          <w:rFonts w:ascii="Times New Roman" w:eastAsia="宋体" w:hAnsi="Times New Roman" w:cs="Times New Roman" w:hint="eastAsia"/>
          <w:kern w:val="0"/>
          <w:sz w:val="20"/>
          <w:szCs w:val="20"/>
        </w:rPr>
        <w:t>ELM</w:t>
      </w:r>
      <w:r w:rsidR="00B13ACF" w:rsidRPr="00910769">
        <w:rPr>
          <w:rFonts w:ascii="Times New Roman" w:eastAsia="宋体" w:hAnsi="Times New Roman" w:cs="Times New Roman" w:hint="eastAsia"/>
          <w:kern w:val="0"/>
          <w:sz w:val="20"/>
          <w:szCs w:val="20"/>
        </w:rPr>
        <w:t>模型相比，利用特征波段建立的</w:t>
      </w:r>
      <w:r w:rsidR="00B13ACF" w:rsidRPr="00910769">
        <w:rPr>
          <w:rFonts w:ascii="Times New Roman" w:eastAsia="宋体" w:hAnsi="Times New Roman" w:cs="Times New Roman" w:hint="eastAsia"/>
          <w:kern w:val="0"/>
          <w:sz w:val="20"/>
          <w:szCs w:val="20"/>
        </w:rPr>
        <w:t>ELM</w:t>
      </w:r>
      <w:r w:rsidR="00B13ACF" w:rsidRPr="00910769">
        <w:rPr>
          <w:rFonts w:ascii="Times New Roman" w:eastAsia="宋体" w:hAnsi="Times New Roman" w:cs="Times New Roman" w:hint="eastAsia"/>
          <w:kern w:val="0"/>
          <w:sz w:val="20"/>
          <w:szCs w:val="20"/>
        </w:rPr>
        <w:t>模型对甜菜品种的识别精度在总体上有所提高，这表明应用标准差峰值法所提取的特征波段基本涵盖了甜菜品种判别的有效信息，从而精简了光谱变量，提高了信息的处理效率；</w:t>
      </w:r>
    </w:p>
    <w:p w:rsidR="00831585" w:rsidRPr="00910769" w:rsidRDefault="00B13ACF"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）在不同预处理方法下，基于卷积平滑与一阶导数预处理后的光谱数据在全波段及特征波段下所建立的</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模型均取得了最优的识别效果，其训练集的识别率均为</w:t>
      </w:r>
      <w:r w:rsidRPr="00910769">
        <w:rPr>
          <w:rFonts w:ascii="Times New Roman" w:eastAsia="宋体" w:hAnsi="Times New Roman" w:cs="Times New Roman" w:hint="eastAsia"/>
          <w:kern w:val="0"/>
          <w:sz w:val="20"/>
          <w:szCs w:val="20"/>
        </w:rPr>
        <w:t>98.13%</w:t>
      </w:r>
      <w:r w:rsidRPr="00910769">
        <w:rPr>
          <w:rFonts w:ascii="Times New Roman" w:eastAsia="宋体" w:hAnsi="Times New Roman" w:cs="Times New Roman" w:hint="eastAsia"/>
          <w:kern w:val="0"/>
          <w:sz w:val="20"/>
          <w:szCs w:val="20"/>
        </w:rPr>
        <w:t>，预测集的识别率分别为</w:t>
      </w:r>
      <w:r w:rsidRPr="00910769">
        <w:rPr>
          <w:rFonts w:ascii="Times New Roman" w:eastAsia="宋体" w:hAnsi="Times New Roman" w:cs="Times New Roman" w:hint="eastAsia"/>
          <w:kern w:val="0"/>
          <w:sz w:val="20"/>
          <w:szCs w:val="20"/>
        </w:rPr>
        <w:t>93.94%</w:t>
      </w: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95.45%</w:t>
      </w:r>
      <w:r w:rsidRPr="00910769">
        <w:rPr>
          <w:rFonts w:ascii="Times New Roman" w:eastAsia="宋体" w:hAnsi="Times New Roman" w:cs="Times New Roman" w:hint="eastAsia"/>
          <w:kern w:val="0"/>
          <w:sz w:val="20"/>
          <w:szCs w:val="20"/>
        </w:rPr>
        <w:t>；</w:t>
      </w:r>
    </w:p>
    <w:p w:rsidR="00B13ACF" w:rsidRPr="00910769" w:rsidRDefault="00831585"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从预处理方法的结合情况来看，不同预处理方法与一阶导数结合可以有效提高光谱数据的信噪比，增强光谱模型的</w:t>
      </w:r>
      <w:r w:rsidR="00CF255F" w:rsidRPr="00910769">
        <w:rPr>
          <w:rFonts w:ascii="Times New Roman" w:eastAsia="宋体" w:hAnsi="Times New Roman" w:cs="Times New Roman" w:hint="eastAsia"/>
          <w:kern w:val="0"/>
          <w:sz w:val="20"/>
          <w:szCs w:val="20"/>
        </w:rPr>
        <w:t>准确性和稳定性。</w:t>
      </w:r>
    </w:p>
    <w:p w:rsidR="00C05771" w:rsidRDefault="00331312" w:rsidP="007D2D1D">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本研究表明，利用高光谱技术对甜菜品种进行识别是可行的</w:t>
      </w:r>
      <w:r w:rsidR="006725A0" w:rsidRPr="00910769">
        <w:rPr>
          <w:rFonts w:ascii="Times New Roman" w:eastAsia="宋体" w:hAnsi="Times New Roman" w:cs="Times New Roman" w:hint="eastAsia"/>
          <w:kern w:val="0"/>
          <w:sz w:val="20"/>
          <w:szCs w:val="20"/>
        </w:rPr>
        <w:t>，但</w:t>
      </w:r>
      <w:r w:rsidRPr="00910769">
        <w:rPr>
          <w:rFonts w:ascii="Times New Roman" w:eastAsia="宋体" w:hAnsi="Times New Roman" w:cs="Times New Roman" w:hint="eastAsia"/>
          <w:kern w:val="0"/>
          <w:sz w:val="20"/>
          <w:szCs w:val="20"/>
        </w:rPr>
        <w:t>本研究仅对甜菜的</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个品种建立了</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识别模型，在今后的研究中应对更大范围的甜菜品种</w:t>
      </w:r>
      <w:r w:rsidR="006725A0" w:rsidRPr="00910769">
        <w:rPr>
          <w:rFonts w:ascii="Times New Roman" w:eastAsia="宋体" w:hAnsi="Times New Roman" w:cs="Times New Roman" w:hint="eastAsia"/>
          <w:kern w:val="0"/>
          <w:sz w:val="20"/>
          <w:szCs w:val="20"/>
        </w:rPr>
        <w:t>建立更为稳健的判别模型，从而为甜菜田间的生产管理提供更为有力的理论支撑。</w:t>
      </w:r>
    </w:p>
    <w:p w:rsidR="006815B9" w:rsidRDefault="006815B9" w:rsidP="007D2D1D">
      <w:pPr>
        <w:widowControl/>
        <w:rPr>
          <w:rFonts w:ascii="Times New Roman" w:eastAsia="宋体" w:hAnsi="Times New Roman" w:cs="Times New Roman"/>
          <w:kern w:val="0"/>
          <w:sz w:val="20"/>
          <w:szCs w:val="20"/>
        </w:rPr>
        <w:sectPr w:rsidR="006815B9" w:rsidSect="007D2D1D">
          <w:type w:val="continuous"/>
          <w:pgSz w:w="11906" w:h="16838"/>
          <w:pgMar w:top="1134" w:right="1134" w:bottom="1134" w:left="1134" w:header="851" w:footer="992" w:gutter="0"/>
          <w:cols w:num="2" w:space="425"/>
          <w:docGrid w:type="lines" w:linePitch="312"/>
        </w:sectPr>
      </w:pPr>
    </w:p>
    <w:p w:rsidR="007D2D1D" w:rsidRPr="006815B9" w:rsidRDefault="007D2D1D" w:rsidP="006815B9">
      <w:pPr>
        <w:spacing w:line="480" w:lineRule="auto"/>
        <w:rPr>
          <w:rFonts w:ascii="Times New Roman" w:cs="Times New Roman"/>
          <w:sz w:val="24"/>
          <w:szCs w:val="24"/>
        </w:rPr>
      </w:pPr>
      <w:r w:rsidRPr="006815B9">
        <w:rPr>
          <w:rFonts w:ascii="Times New Roman" w:cs="Times New Roman" w:hint="eastAsia"/>
          <w:sz w:val="24"/>
          <w:szCs w:val="24"/>
        </w:rPr>
        <w:lastRenderedPageBreak/>
        <w:t>References</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PU Rui-liang, GONG Peng(</w:t>
      </w:r>
      <w:r w:rsidRPr="006815B9">
        <w:rPr>
          <w:rFonts w:ascii="Times New Roman" w:cs="Times New Roman"/>
          <w:sz w:val="18"/>
          <w:szCs w:val="18"/>
        </w:rPr>
        <w:t>浦瑞良</w:t>
      </w:r>
      <w:r w:rsidRPr="006815B9">
        <w:rPr>
          <w:rFonts w:ascii="Times New Roman" w:hAnsi="Times New Roman" w:cs="Times New Roman" w:hint="eastAsia"/>
          <w:sz w:val="18"/>
          <w:szCs w:val="18"/>
        </w:rPr>
        <w:t>,</w:t>
      </w:r>
      <w:r w:rsidRPr="006815B9">
        <w:rPr>
          <w:rFonts w:ascii="Times New Roman" w:cs="Times New Roman"/>
          <w:sz w:val="18"/>
          <w:szCs w:val="18"/>
        </w:rPr>
        <w:t>宫鹏</w:t>
      </w:r>
      <w:r w:rsidRPr="006815B9">
        <w:rPr>
          <w:rFonts w:ascii="Times New Roman" w:cs="Times New Roman" w:hint="eastAsia"/>
          <w:sz w:val="18"/>
          <w:szCs w:val="18"/>
        </w:rPr>
        <w:t>)</w:t>
      </w:r>
      <w:r w:rsidRPr="006815B9">
        <w:rPr>
          <w:rFonts w:ascii="Times New Roman" w:hAnsi="Times New Roman" w:cs="Times New Roman"/>
          <w:sz w:val="18"/>
          <w:szCs w:val="18"/>
        </w:rPr>
        <w:t>. H</w:t>
      </w:r>
      <w:r w:rsidRPr="006815B9">
        <w:rPr>
          <w:rFonts w:ascii="Times New Roman" w:hAnsi="Times New Roman" w:cs="Times New Roman" w:hint="eastAsia"/>
          <w:sz w:val="18"/>
          <w:szCs w:val="18"/>
        </w:rPr>
        <w:t>yperspectral</w:t>
      </w:r>
      <w:r w:rsidRPr="006815B9">
        <w:rPr>
          <w:rFonts w:ascii="Times New Roman" w:hAnsi="Times New Roman" w:cs="Times New Roman"/>
          <w:sz w:val="18"/>
          <w:szCs w:val="18"/>
        </w:rPr>
        <w:t xml:space="preserve"> R</w:t>
      </w:r>
      <w:r w:rsidRPr="006815B9">
        <w:rPr>
          <w:rFonts w:ascii="Times New Roman" w:hAnsi="Times New Roman" w:cs="Times New Roman" w:hint="eastAsia"/>
          <w:sz w:val="18"/>
          <w:szCs w:val="18"/>
        </w:rPr>
        <w:t>emote</w:t>
      </w:r>
      <w:r w:rsidRPr="006815B9">
        <w:rPr>
          <w:rFonts w:ascii="Times New Roman" w:hAnsi="Times New Roman" w:cs="Times New Roman"/>
          <w:sz w:val="18"/>
          <w:szCs w:val="18"/>
        </w:rPr>
        <w:t xml:space="preserve"> S</w:t>
      </w:r>
      <w:r w:rsidRPr="006815B9">
        <w:rPr>
          <w:rFonts w:ascii="Times New Roman" w:hAnsi="Times New Roman" w:cs="Times New Roman" w:hint="eastAsia"/>
          <w:sz w:val="18"/>
          <w:szCs w:val="18"/>
        </w:rPr>
        <w:t>ensing</w:t>
      </w:r>
      <w:r w:rsidRPr="006815B9">
        <w:rPr>
          <w:rFonts w:ascii="Times New Roman" w:hAnsi="Times New Roman" w:cs="Times New Roman"/>
          <w:sz w:val="18"/>
          <w:szCs w:val="18"/>
        </w:rPr>
        <w:t xml:space="preserve"> </w:t>
      </w:r>
      <w:r w:rsidRPr="006815B9">
        <w:rPr>
          <w:rFonts w:ascii="Times New Roman" w:hAnsi="Times New Roman" w:cs="Times New Roman" w:hint="eastAsia"/>
          <w:sz w:val="18"/>
          <w:szCs w:val="18"/>
        </w:rPr>
        <w:t>and</w:t>
      </w:r>
      <w:r w:rsidRPr="006815B9">
        <w:rPr>
          <w:rFonts w:ascii="Times New Roman" w:hAnsi="Times New Roman" w:cs="Times New Roman"/>
          <w:sz w:val="18"/>
          <w:szCs w:val="18"/>
        </w:rPr>
        <w:t xml:space="preserve"> </w:t>
      </w:r>
      <w:r w:rsidRPr="006815B9">
        <w:rPr>
          <w:rFonts w:ascii="Times New Roman" w:hAnsi="Times New Roman" w:cs="Times New Roman" w:hint="eastAsia"/>
          <w:sz w:val="18"/>
          <w:szCs w:val="18"/>
        </w:rPr>
        <w:t>Its</w:t>
      </w:r>
      <w:r w:rsidRPr="006815B9">
        <w:rPr>
          <w:rFonts w:ascii="Times New Roman" w:hAnsi="Times New Roman" w:cs="Times New Roman"/>
          <w:sz w:val="18"/>
          <w:szCs w:val="18"/>
        </w:rPr>
        <w:t xml:space="preserve"> A</w:t>
      </w:r>
      <w:r w:rsidRPr="006815B9">
        <w:rPr>
          <w:rFonts w:ascii="Times New Roman" w:hAnsi="Times New Roman" w:cs="Times New Roman" w:hint="eastAsia"/>
          <w:sz w:val="18"/>
          <w:szCs w:val="18"/>
        </w:rPr>
        <w:t>pplications(</w:t>
      </w:r>
      <w:r w:rsidRPr="006815B9">
        <w:rPr>
          <w:rFonts w:ascii="Times New Roman" w:cs="Times New Roman"/>
          <w:sz w:val="18"/>
          <w:szCs w:val="18"/>
        </w:rPr>
        <w:t>高光谱遥感及其应用</w:t>
      </w:r>
      <w:r w:rsidRPr="006815B9">
        <w:rPr>
          <w:rFonts w:ascii="Times New Roman" w:hAnsi="Times New Roman" w:cs="Times New Roman" w:hint="eastAsia"/>
          <w:sz w:val="18"/>
          <w:szCs w:val="18"/>
        </w:rPr>
        <w:t>)</w:t>
      </w:r>
      <w:r w:rsidRPr="006815B9">
        <w:rPr>
          <w:rFonts w:ascii="Times New Roman" w:hAnsi="Times New Roman" w:cs="Times New Roman"/>
          <w:sz w:val="18"/>
          <w:szCs w:val="18"/>
        </w:rPr>
        <w:t xml:space="preserve">. </w:t>
      </w:r>
      <w:r w:rsidRPr="006815B9">
        <w:rPr>
          <w:rFonts w:ascii="Times New Roman" w:hAnsi="Times New Roman" w:cs="Times New Roman" w:hint="eastAsia"/>
          <w:sz w:val="18"/>
          <w:szCs w:val="18"/>
        </w:rPr>
        <w:t>Beijing: Higher Education Press(</w:t>
      </w:r>
      <w:r w:rsidRPr="006815B9">
        <w:rPr>
          <w:rFonts w:ascii="Times New Roman" w:cs="Times New Roman"/>
          <w:sz w:val="18"/>
          <w:szCs w:val="18"/>
        </w:rPr>
        <w:t>北京</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高等教育出版社</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2000.</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ZHANG Chu, LIU Fei, ZHANG Hai-liang, et al(</w:t>
      </w:r>
      <w:r w:rsidRPr="006815B9">
        <w:rPr>
          <w:rFonts w:ascii="Times New Roman" w:cs="Times New Roman"/>
          <w:sz w:val="18"/>
          <w:szCs w:val="18"/>
        </w:rPr>
        <w:t>张初</w:t>
      </w:r>
      <w:r w:rsidRPr="006815B9">
        <w:rPr>
          <w:rFonts w:ascii="Times New Roman" w:hAnsi="Times New Roman" w:cs="Times New Roman"/>
          <w:sz w:val="18"/>
          <w:szCs w:val="18"/>
        </w:rPr>
        <w:t xml:space="preserve">, </w:t>
      </w:r>
      <w:r w:rsidRPr="006815B9">
        <w:rPr>
          <w:rFonts w:ascii="Times New Roman" w:cs="Times New Roman"/>
          <w:sz w:val="18"/>
          <w:szCs w:val="18"/>
        </w:rPr>
        <w:t>刘飞</w:t>
      </w:r>
      <w:r w:rsidRPr="006815B9">
        <w:rPr>
          <w:rFonts w:ascii="Times New Roman" w:hAnsi="Times New Roman" w:cs="Times New Roman"/>
          <w:sz w:val="18"/>
          <w:szCs w:val="18"/>
        </w:rPr>
        <w:t xml:space="preserve">, </w:t>
      </w:r>
      <w:r w:rsidRPr="006815B9">
        <w:rPr>
          <w:rFonts w:ascii="Times New Roman" w:cs="Times New Roman"/>
          <w:sz w:val="18"/>
          <w:szCs w:val="18"/>
        </w:rPr>
        <w:t>章海亮</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Spectroscopy and Spectral Analysi</w:t>
      </w:r>
      <w:r w:rsidRPr="006815B9">
        <w:rPr>
          <w:rFonts w:ascii="Times New Roman" w:hAnsi="Times New Roman" w:cs="Times New Roman" w:hint="eastAsia"/>
          <w:sz w:val="18"/>
          <w:szCs w:val="18"/>
        </w:rPr>
        <w:t>s(</w:t>
      </w:r>
      <w:r w:rsidRPr="006815B9">
        <w:rPr>
          <w:rFonts w:ascii="Times New Roman" w:cs="Times New Roman"/>
          <w:sz w:val="18"/>
          <w:szCs w:val="18"/>
        </w:rPr>
        <w:t>光谱学与光谱分析</w:t>
      </w:r>
      <w:r w:rsidRPr="006815B9">
        <w:rPr>
          <w:rFonts w:ascii="Times New Roman" w:cs="Times New Roman" w:hint="eastAsia"/>
          <w:sz w:val="18"/>
          <w:szCs w:val="18"/>
        </w:rPr>
        <w:t>)</w:t>
      </w:r>
      <w:r w:rsidRPr="006815B9">
        <w:rPr>
          <w:rFonts w:ascii="Times New Roman" w:hAnsi="Times New Roman" w:cs="Times New Roman"/>
          <w:sz w:val="18"/>
          <w:szCs w:val="18"/>
        </w:rPr>
        <w:t>, 2014, 34(3):</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746.</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MA Hui-ling, WANG Ruo-lin, CAI Cheng, et al(</w:t>
      </w:r>
      <w:r w:rsidRPr="006815B9">
        <w:rPr>
          <w:rFonts w:ascii="Times New Roman" w:cs="Times New Roman"/>
          <w:sz w:val="18"/>
          <w:szCs w:val="18"/>
        </w:rPr>
        <w:t>马惠玲</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王若琳</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蔡骋</w:t>
      </w:r>
      <w:r w:rsidRPr="006815B9">
        <w:rPr>
          <w:rFonts w:ascii="Times New Roman" w:hAnsi="Times New Roman" w:cs="Times New Roman"/>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Transactions of the Chinese Society for Agricultural Machinery</w:t>
      </w:r>
      <w:r w:rsidRPr="006815B9">
        <w:rPr>
          <w:rFonts w:ascii="Times New Roman" w:hAnsi="Times New Roman" w:cs="Times New Roman" w:hint="eastAsia"/>
          <w:sz w:val="18"/>
          <w:szCs w:val="18"/>
        </w:rPr>
        <w:t>(</w:t>
      </w:r>
      <w:r w:rsidRPr="006815B9">
        <w:rPr>
          <w:rFonts w:ascii="Times New Roman" w:cs="Times New Roman"/>
          <w:sz w:val="18"/>
          <w:szCs w:val="18"/>
        </w:rPr>
        <w:t>农业机械学报</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2017, 48(4):</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305.</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sz w:val="18"/>
          <w:szCs w:val="18"/>
        </w:rPr>
        <w:t>Huang M, Tang J Y, Yang B, et al</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Computers and Electronics in Agriculture, 2016, 122:</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139.</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color w:val="333333"/>
          <w:sz w:val="18"/>
          <w:szCs w:val="18"/>
          <w:shd w:val="clear" w:color="auto" w:fill="FFFFFF"/>
        </w:rPr>
        <w:t>ZHANG Chu, LIU Fei, KONG Wen-wen, et al(</w:t>
      </w:r>
      <w:r w:rsidRPr="006815B9">
        <w:rPr>
          <w:rFonts w:ascii="Times New Roman" w:hAnsi="Arial" w:cs="Times New Roman"/>
          <w:color w:val="333333"/>
          <w:sz w:val="18"/>
          <w:szCs w:val="18"/>
          <w:shd w:val="clear" w:color="auto" w:fill="FFFFFF"/>
        </w:rPr>
        <w:t>张初</w:t>
      </w:r>
      <w:r w:rsidRPr="006815B9">
        <w:rPr>
          <w:rFonts w:ascii="Times New Roman" w:hAnsi="Times New Roman" w:cs="Times New Roman"/>
          <w:color w:val="333333"/>
          <w:sz w:val="18"/>
          <w:szCs w:val="18"/>
          <w:shd w:val="clear" w:color="auto" w:fill="FFFFFF"/>
        </w:rPr>
        <w:t xml:space="preserve">, </w:t>
      </w:r>
      <w:r w:rsidRPr="006815B9">
        <w:rPr>
          <w:rFonts w:ascii="Times New Roman" w:hAnsi="Arial" w:cs="Times New Roman"/>
          <w:color w:val="333333"/>
          <w:sz w:val="18"/>
          <w:szCs w:val="18"/>
          <w:shd w:val="clear" w:color="auto" w:fill="FFFFFF"/>
        </w:rPr>
        <w:t>刘飞</w:t>
      </w:r>
      <w:r w:rsidRPr="006815B9">
        <w:rPr>
          <w:rFonts w:ascii="Times New Roman" w:hAnsi="Times New Roman" w:cs="Times New Roman"/>
          <w:color w:val="333333"/>
          <w:sz w:val="18"/>
          <w:szCs w:val="18"/>
          <w:shd w:val="clear" w:color="auto" w:fill="FFFFFF"/>
        </w:rPr>
        <w:t xml:space="preserve">, </w:t>
      </w:r>
      <w:r w:rsidRPr="006815B9">
        <w:rPr>
          <w:rFonts w:ascii="Times New Roman" w:hAnsi="Arial" w:cs="Times New Roman"/>
          <w:color w:val="333333"/>
          <w:sz w:val="18"/>
          <w:szCs w:val="18"/>
          <w:shd w:val="clear" w:color="auto" w:fill="FFFFFF"/>
        </w:rPr>
        <w:t>孔汶汶</w:t>
      </w:r>
      <w:r w:rsidRPr="006815B9">
        <w:rPr>
          <w:rFonts w:ascii="Times New Roman" w:hAnsi="Times New Roman" w:cs="Times New Roman"/>
          <w:color w:val="333333"/>
          <w:sz w:val="18"/>
          <w:szCs w:val="18"/>
          <w:shd w:val="clear" w:color="auto" w:fill="FFFFFF"/>
        </w:rPr>
        <w:t xml:space="preserve">, </w:t>
      </w:r>
      <w:r w:rsidRPr="006815B9">
        <w:rPr>
          <w:rFonts w:ascii="Times New Roman" w:hAnsi="Arial" w:cs="Times New Roman"/>
          <w:color w:val="333333"/>
          <w:sz w:val="18"/>
          <w:szCs w:val="18"/>
          <w:shd w:val="clear" w:color="auto" w:fill="FFFFFF"/>
        </w:rPr>
        <w:t>等</w:t>
      </w:r>
      <w:r w:rsidRPr="006815B9">
        <w:rPr>
          <w:rFonts w:ascii="Times New Roman" w:hAnsi="Arial" w:cs="Times New Roman" w:hint="eastAsia"/>
          <w:color w:val="333333"/>
          <w:sz w:val="18"/>
          <w:szCs w:val="18"/>
          <w:shd w:val="clear" w:color="auto" w:fill="FFFFFF"/>
        </w:rPr>
        <w:t>)</w:t>
      </w:r>
      <w:r w:rsidRPr="006815B9">
        <w:rPr>
          <w:rFonts w:ascii="Times New Roman" w:hAnsi="Times New Roman" w:cs="Times New Roman"/>
          <w:color w:val="333333"/>
          <w:sz w:val="18"/>
          <w:szCs w:val="18"/>
          <w:shd w:val="clear" w:color="auto" w:fill="FFFFFF"/>
        </w:rPr>
        <w:t>.</w:t>
      </w:r>
      <w:r w:rsidRPr="006815B9">
        <w:rPr>
          <w:rFonts w:ascii="Times New Roman" w:hAnsi="Arial" w:cs="Times New Roman" w:hint="eastAsia"/>
          <w:color w:val="333333"/>
          <w:sz w:val="18"/>
          <w:szCs w:val="18"/>
          <w:shd w:val="clear" w:color="auto" w:fill="FFFFFF"/>
        </w:rPr>
        <w:t xml:space="preserve"> </w:t>
      </w:r>
      <w:r w:rsidRPr="006815B9">
        <w:rPr>
          <w:rFonts w:ascii="Times New Roman" w:hAnsi="Arial" w:cs="Times New Roman"/>
          <w:color w:val="333333"/>
          <w:sz w:val="18"/>
          <w:szCs w:val="18"/>
          <w:shd w:val="clear" w:color="auto" w:fill="FFFFFF"/>
        </w:rPr>
        <w:t>Transactions of the Chinese Society of Agricultural Engineering</w:t>
      </w:r>
      <w:r w:rsidRPr="006815B9">
        <w:rPr>
          <w:rFonts w:ascii="Times New Roman" w:hAnsi="Arial" w:cs="Times New Roman" w:hint="eastAsia"/>
          <w:color w:val="333333"/>
          <w:sz w:val="18"/>
          <w:szCs w:val="18"/>
          <w:shd w:val="clear" w:color="auto" w:fill="FFFFFF"/>
        </w:rPr>
        <w:t>(</w:t>
      </w:r>
      <w:r w:rsidRPr="006815B9">
        <w:rPr>
          <w:rFonts w:ascii="Times New Roman" w:hAnsi="Arial" w:cs="Times New Roman"/>
          <w:color w:val="333333"/>
          <w:sz w:val="18"/>
          <w:szCs w:val="18"/>
          <w:shd w:val="clear" w:color="auto" w:fill="FFFFFF"/>
        </w:rPr>
        <w:t>农业工程学报</w:t>
      </w:r>
      <w:r w:rsidRPr="006815B9">
        <w:rPr>
          <w:rFonts w:ascii="Times New Roman" w:hAnsi="Arial" w:cs="Times New Roman" w:hint="eastAsia"/>
          <w:color w:val="333333"/>
          <w:sz w:val="18"/>
          <w:szCs w:val="18"/>
          <w:shd w:val="clear" w:color="auto" w:fill="FFFFFF"/>
        </w:rPr>
        <w:t>)</w:t>
      </w:r>
      <w:r w:rsidRPr="006815B9">
        <w:rPr>
          <w:rFonts w:ascii="Times New Roman" w:hAnsi="Times New Roman" w:cs="Times New Roman"/>
          <w:color w:val="333333"/>
          <w:sz w:val="18"/>
          <w:szCs w:val="18"/>
          <w:shd w:val="clear" w:color="auto" w:fill="FFFFFF"/>
        </w:rPr>
        <w:t>, 2013, 29(20):</w:t>
      </w:r>
      <w:r w:rsidRPr="006815B9">
        <w:rPr>
          <w:rFonts w:ascii="Times New Roman" w:hAnsi="Times New Roman" w:cs="Times New Roman" w:hint="eastAsia"/>
          <w:color w:val="333333"/>
          <w:sz w:val="18"/>
          <w:szCs w:val="18"/>
          <w:shd w:val="clear" w:color="auto" w:fill="FFFFFF"/>
        </w:rPr>
        <w:t xml:space="preserve"> </w:t>
      </w:r>
      <w:r w:rsidRPr="006815B9">
        <w:rPr>
          <w:rFonts w:ascii="Times New Roman" w:hAnsi="Times New Roman" w:cs="Times New Roman"/>
          <w:color w:val="333333"/>
          <w:sz w:val="18"/>
          <w:szCs w:val="18"/>
          <w:shd w:val="clear" w:color="auto" w:fill="FFFFFF"/>
        </w:rPr>
        <w:t>270.</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CHENG Shu-xi, KONG Wen-wen, ZHANG Chu, et al(</w:t>
      </w:r>
      <w:r w:rsidRPr="006815B9">
        <w:rPr>
          <w:rFonts w:ascii="Times New Roman" w:cs="Times New Roman"/>
          <w:sz w:val="18"/>
          <w:szCs w:val="18"/>
        </w:rPr>
        <w:t>程术希</w:t>
      </w:r>
      <w:r w:rsidRPr="006815B9">
        <w:rPr>
          <w:rFonts w:ascii="Times New Roman" w:hAnsi="Times New Roman" w:cs="Times New Roman"/>
          <w:sz w:val="18"/>
          <w:szCs w:val="18"/>
        </w:rPr>
        <w:t xml:space="preserve">, </w:t>
      </w:r>
      <w:r w:rsidRPr="006815B9">
        <w:rPr>
          <w:rFonts w:ascii="Times New Roman" w:cs="Times New Roman"/>
          <w:sz w:val="18"/>
          <w:szCs w:val="18"/>
        </w:rPr>
        <w:t>孔汶汶</w:t>
      </w:r>
      <w:r w:rsidRPr="006815B9">
        <w:rPr>
          <w:rFonts w:ascii="Times New Roman" w:hAnsi="Times New Roman" w:cs="Times New Roman"/>
          <w:sz w:val="18"/>
          <w:szCs w:val="18"/>
        </w:rPr>
        <w:t xml:space="preserve">, </w:t>
      </w:r>
      <w:r w:rsidRPr="006815B9">
        <w:rPr>
          <w:rFonts w:ascii="Times New Roman" w:cs="Times New Roman"/>
          <w:sz w:val="18"/>
          <w:szCs w:val="18"/>
        </w:rPr>
        <w:t>张初</w:t>
      </w:r>
      <w:r w:rsidRPr="006815B9">
        <w:rPr>
          <w:rFonts w:ascii="Times New Roman" w:hAnsi="Times New Roman" w:cs="Times New Roman"/>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Spectroscopy and Spectral Analysi</w:t>
      </w:r>
      <w:r w:rsidRPr="006815B9">
        <w:rPr>
          <w:rFonts w:ascii="Times New Roman" w:hAnsi="Times New Roman" w:cs="Times New Roman" w:hint="eastAsia"/>
          <w:sz w:val="18"/>
          <w:szCs w:val="18"/>
        </w:rPr>
        <w:t>s(</w:t>
      </w:r>
      <w:r w:rsidRPr="006815B9">
        <w:rPr>
          <w:rFonts w:ascii="Times New Roman" w:cs="Times New Roman"/>
          <w:sz w:val="18"/>
          <w:szCs w:val="18"/>
        </w:rPr>
        <w:t>光谱学与光谱分析</w:t>
      </w:r>
      <w:r w:rsidRPr="006815B9">
        <w:rPr>
          <w:rFonts w:ascii="Times New Roman" w:cs="Times New Roman" w:hint="eastAsia"/>
          <w:sz w:val="18"/>
          <w:szCs w:val="18"/>
        </w:rPr>
        <w:t>)</w:t>
      </w:r>
      <w:r w:rsidRPr="006815B9">
        <w:rPr>
          <w:rFonts w:ascii="Times New Roman" w:hAnsi="Times New Roman" w:cs="Times New Roman"/>
          <w:sz w:val="18"/>
          <w:szCs w:val="18"/>
        </w:rPr>
        <w:t>, 2014, 34(9):</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2519.</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SUN Jun, LU Xin-zi, ZHANG Xiao-dong, et al(</w:t>
      </w:r>
      <w:r w:rsidRPr="006815B9">
        <w:rPr>
          <w:rFonts w:ascii="Times New Roman" w:cs="Times New Roman"/>
          <w:sz w:val="18"/>
          <w:szCs w:val="18"/>
        </w:rPr>
        <w:t>孙俊</w:t>
      </w:r>
      <w:r w:rsidRPr="006815B9">
        <w:rPr>
          <w:rFonts w:ascii="Times New Roman" w:hAnsi="Times New Roman" w:cs="Times New Roman"/>
          <w:sz w:val="18"/>
          <w:szCs w:val="18"/>
        </w:rPr>
        <w:t xml:space="preserve">, </w:t>
      </w:r>
      <w:r w:rsidRPr="006815B9">
        <w:rPr>
          <w:rFonts w:ascii="Times New Roman" w:cs="Times New Roman"/>
          <w:sz w:val="18"/>
          <w:szCs w:val="18"/>
        </w:rPr>
        <w:t>路心资</w:t>
      </w:r>
      <w:r w:rsidRPr="006815B9">
        <w:rPr>
          <w:rFonts w:ascii="Times New Roman" w:hAnsi="Times New Roman" w:cs="Times New Roman"/>
          <w:sz w:val="18"/>
          <w:szCs w:val="18"/>
        </w:rPr>
        <w:t xml:space="preserve">, </w:t>
      </w:r>
      <w:r w:rsidRPr="006815B9">
        <w:rPr>
          <w:rFonts w:ascii="Times New Roman" w:cs="Times New Roman"/>
          <w:sz w:val="18"/>
          <w:szCs w:val="18"/>
        </w:rPr>
        <w:t>张晓东</w:t>
      </w:r>
      <w:r w:rsidRPr="006815B9">
        <w:rPr>
          <w:rFonts w:ascii="Times New Roman" w:hAnsi="Times New Roman" w:cs="Times New Roman"/>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 xml:space="preserve">. Transactions of the Chinese Society for </w:t>
      </w:r>
      <w:r w:rsidRPr="006815B9">
        <w:rPr>
          <w:rFonts w:ascii="Times New Roman" w:hAnsi="Times New Roman" w:cs="Times New Roman"/>
          <w:sz w:val="18"/>
          <w:szCs w:val="18"/>
        </w:rPr>
        <w:lastRenderedPageBreak/>
        <w:t>Agricultural Machinery</w:t>
      </w:r>
      <w:r w:rsidRPr="006815B9">
        <w:rPr>
          <w:rFonts w:ascii="Times New Roman" w:hAnsi="Times New Roman" w:cs="Times New Roman" w:hint="eastAsia"/>
          <w:sz w:val="18"/>
          <w:szCs w:val="18"/>
        </w:rPr>
        <w:t>(</w:t>
      </w:r>
      <w:r w:rsidRPr="006815B9">
        <w:rPr>
          <w:rFonts w:ascii="Times New Roman" w:cs="Times New Roman"/>
          <w:sz w:val="18"/>
          <w:szCs w:val="18"/>
        </w:rPr>
        <w:t>农业机械学报</w:t>
      </w:r>
      <w:r w:rsidRPr="006815B9">
        <w:rPr>
          <w:rFonts w:ascii="Times New Roman" w:cs="Times New Roman" w:hint="eastAsia"/>
          <w:sz w:val="18"/>
          <w:szCs w:val="18"/>
        </w:rPr>
        <w:t>)</w:t>
      </w:r>
      <w:r w:rsidRPr="006815B9">
        <w:rPr>
          <w:rFonts w:ascii="Times New Roman" w:hAnsi="Times New Roman" w:cs="Times New Roman"/>
          <w:sz w:val="18"/>
          <w:szCs w:val="18"/>
        </w:rPr>
        <w:t>, 2016, 47(6):</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 xml:space="preserve">215. </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sz w:val="18"/>
          <w:szCs w:val="18"/>
        </w:rPr>
        <w:t>WANG L, LIU D, PU H, et al.</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Food Analytical Methods, 2014, 8(2): 515.</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sz w:val="18"/>
          <w:szCs w:val="18"/>
        </w:rPr>
        <w:t>LIU D, WANG L, SUN D, et al</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Food Analytical Methods, 2014, 7(9): 1848.</w:t>
      </w:r>
    </w:p>
    <w:p w:rsidR="006815B9" w:rsidRPr="006815B9" w:rsidRDefault="006815B9" w:rsidP="006815B9">
      <w:pPr>
        <w:pStyle w:val="a9"/>
        <w:widowControl/>
        <w:numPr>
          <w:ilvl w:val="0"/>
          <w:numId w:val="3"/>
        </w:numPr>
        <w:wordWrap w:val="0"/>
        <w:ind w:firstLineChars="0"/>
        <w:rPr>
          <w:rFonts w:ascii="Times New Roman" w:eastAsia="宋体" w:hAnsi="Times New Roman" w:cs="Times New Roman"/>
          <w:color w:val="333333"/>
          <w:kern w:val="0"/>
          <w:sz w:val="18"/>
          <w:szCs w:val="18"/>
        </w:rPr>
      </w:pPr>
      <w:r w:rsidRPr="006815B9">
        <w:rPr>
          <w:rFonts w:ascii="Times New Roman" w:eastAsia="宋体" w:hAnsi="Times New Roman" w:cs="Times New Roman" w:hint="eastAsia"/>
          <w:color w:val="333333"/>
          <w:kern w:val="0"/>
          <w:sz w:val="18"/>
          <w:szCs w:val="18"/>
        </w:rPr>
        <w:t>SHEN Yu-he(</w:t>
      </w:r>
      <w:r w:rsidRPr="006815B9">
        <w:rPr>
          <w:rFonts w:ascii="Times New Roman" w:eastAsia="宋体" w:hAnsi="Arial" w:cs="Times New Roman"/>
          <w:color w:val="333333"/>
          <w:kern w:val="0"/>
          <w:sz w:val="18"/>
          <w:szCs w:val="18"/>
        </w:rPr>
        <w:t>沈玉和</w:t>
      </w:r>
      <w:r w:rsidRPr="006815B9">
        <w:rPr>
          <w:rFonts w:ascii="Times New Roman" w:eastAsia="宋体" w:hAnsi="Arial" w:cs="Times New Roman" w:hint="eastAsia"/>
          <w:color w:val="333333"/>
          <w:kern w:val="0"/>
          <w:sz w:val="18"/>
          <w:szCs w:val="18"/>
        </w:rPr>
        <w:t>)</w:t>
      </w:r>
      <w:r w:rsidRPr="006815B9">
        <w:rPr>
          <w:rFonts w:ascii="Times New Roman" w:eastAsia="宋体" w:hAnsi="Times New Roman" w:cs="Times New Roman" w:hint="eastAsia"/>
          <w:color w:val="333333"/>
          <w:kern w:val="0"/>
          <w:sz w:val="18"/>
          <w:szCs w:val="18"/>
        </w:rPr>
        <w:t>.</w:t>
      </w:r>
      <w:r w:rsidRPr="006815B9">
        <w:rPr>
          <w:rFonts w:ascii="Times New Roman" w:eastAsia="宋体" w:hAnsi="Arial" w:cs="Times New Roman" w:hint="eastAsia"/>
          <w:color w:val="333333"/>
          <w:kern w:val="0"/>
          <w:sz w:val="18"/>
          <w:szCs w:val="18"/>
        </w:rPr>
        <w:t xml:space="preserve"> </w:t>
      </w:r>
      <w:r w:rsidRPr="006815B9">
        <w:rPr>
          <w:rFonts w:ascii="Times New Roman" w:eastAsia="宋体" w:hAnsi="Arial" w:cs="Times New Roman"/>
          <w:color w:val="333333"/>
          <w:kern w:val="0"/>
          <w:sz w:val="18"/>
          <w:szCs w:val="18"/>
        </w:rPr>
        <w:t>China Beet &amp; Sugar</w:t>
      </w:r>
      <w:r w:rsidRPr="006815B9">
        <w:rPr>
          <w:rFonts w:ascii="Times New Roman" w:eastAsia="宋体" w:hAnsi="Arial" w:cs="Times New Roman" w:hint="eastAsia"/>
          <w:color w:val="333333"/>
          <w:kern w:val="0"/>
          <w:sz w:val="18"/>
          <w:szCs w:val="18"/>
        </w:rPr>
        <w:t>(</w:t>
      </w:r>
      <w:r w:rsidRPr="006815B9">
        <w:rPr>
          <w:rFonts w:ascii="Times New Roman" w:eastAsia="宋体" w:hAnsi="Arial" w:cs="Times New Roman"/>
          <w:color w:val="333333"/>
          <w:kern w:val="0"/>
          <w:sz w:val="18"/>
          <w:szCs w:val="18"/>
        </w:rPr>
        <w:t>甜菜糖业</w:t>
      </w:r>
      <w:r w:rsidRPr="006815B9">
        <w:rPr>
          <w:rFonts w:ascii="Times New Roman" w:eastAsia="宋体" w:hAnsi="Arial" w:cs="Times New Roman" w:hint="eastAsia"/>
          <w:color w:val="333333"/>
          <w:kern w:val="0"/>
          <w:sz w:val="18"/>
          <w:szCs w:val="18"/>
        </w:rPr>
        <w:t>)</w:t>
      </w:r>
      <w:r w:rsidRPr="006815B9">
        <w:rPr>
          <w:rFonts w:ascii="Times New Roman" w:eastAsia="宋体" w:hAnsi="Times New Roman" w:cs="Times New Roman"/>
          <w:color w:val="333333"/>
          <w:kern w:val="0"/>
          <w:sz w:val="18"/>
          <w:szCs w:val="18"/>
        </w:rPr>
        <w:t>, 1990(5):</w:t>
      </w:r>
      <w:r w:rsidRPr="006815B9">
        <w:rPr>
          <w:rFonts w:ascii="Times New Roman" w:eastAsia="宋体" w:hAnsi="Times New Roman" w:cs="Times New Roman" w:hint="eastAsia"/>
          <w:color w:val="333333"/>
          <w:kern w:val="0"/>
          <w:sz w:val="18"/>
          <w:szCs w:val="18"/>
        </w:rPr>
        <w:t xml:space="preserve"> </w:t>
      </w:r>
      <w:r w:rsidRPr="006815B9">
        <w:rPr>
          <w:rFonts w:ascii="Times New Roman" w:eastAsia="宋体" w:hAnsi="Times New Roman" w:cs="Times New Roman"/>
          <w:color w:val="333333"/>
          <w:kern w:val="0"/>
          <w:sz w:val="18"/>
          <w:szCs w:val="18"/>
        </w:rPr>
        <w:t>52</w:t>
      </w:r>
    </w:p>
    <w:p w:rsidR="006815B9" w:rsidRPr="006815B9" w:rsidRDefault="006815B9" w:rsidP="006815B9">
      <w:pPr>
        <w:pStyle w:val="a9"/>
        <w:widowControl/>
        <w:numPr>
          <w:ilvl w:val="0"/>
          <w:numId w:val="3"/>
        </w:numPr>
        <w:wordWrap w:val="0"/>
        <w:ind w:firstLineChars="0"/>
        <w:rPr>
          <w:rFonts w:ascii="Times New Roman" w:eastAsia="宋体" w:hAnsi="Times New Roman" w:cs="Times New Roman"/>
          <w:color w:val="333333"/>
          <w:kern w:val="0"/>
          <w:sz w:val="18"/>
          <w:szCs w:val="18"/>
        </w:rPr>
      </w:pPr>
      <w:r w:rsidRPr="006815B9">
        <w:rPr>
          <w:rFonts w:ascii="Times New Roman" w:eastAsia="宋体" w:hAnsi="Times New Roman" w:cs="Times New Roman" w:hint="eastAsia"/>
          <w:color w:val="333333"/>
          <w:kern w:val="0"/>
          <w:sz w:val="18"/>
          <w:szCs w:val="18"/>
        </w:rPr>
        <w:t>WANG Yan-fei, ZHANG Li-ming, YANG Hong-ze, et al(</w:t>
      </w:r>
      <w:r w:rsidRPr="006815B9">
        <w:rPr>
          <w:rFonts w:ascii="Times New Roman" w:eastAsia="宋体" w:hAnsi="Arial" w:cs="Times New Roman"/>
          <w:color w:val="333333"/>
          <w:kern w:val="0"/>
          <w:sz w:val="18"/>
          <w:szCs w:val="18"/>
        </w:rPr>
        <w:t>王燕飞</w:t>
      </w:r>
      <w:r w:rsidRPr="006815B9">
        <w:rPr>
          <w:rFonts w:ascii="Times New Roman" w:eastAsia="宋体" w:hAnsi="Times New Roman" w:cs="Times New Roman"/>
          <w:color w:val="333333"/>
          <w:kern w:val="0"/>
          <w:sz w:val="18"/>
          <w:szCs w:val="18"/>
        </w:rPr>
        <w:t xml:space="preserve">, </w:t>
      </w:r>
      <w:r w:rsidRPr="006815B9">
        <w:rPr>
          <w:rFonts w:ascii="Times New Roman" w:eastAsia="宋体" w:hAnsi="Arial" w:cs="Times New Roman"/>
          <w:color w:val="333333"/>
          <w:kern w:val="0"/>
          <w:sz w:val="18"/>
          <w:szCs w:val="18"/>
        </w:rPr>
        <w:t>张立明</w:t>
      </w:r>
      <w:r w:rsidRPr="006815B9">
        <w:rPr>
          <w:rFonts w:ascii="Times New Roman" w:eastAsia="宋体" w:hAnsi="Times New Roman" w:cs="Times New Roman"/>
          <w:color w:val="333333"/>
          <w:kern w:val="0"/>
          <w:sz w:val="18"/>
          <w:szCs w:val="18"/>
        </w:rPr>
        <w:t xml:space="preserve">, </w:t>
      </w:r>
      <w:r w:rsidRPr="006815B9">
        <w:rPr>
          <w:rFonts w:ascii="Times New Roman" w:eastAsia="宋体" w:hAnsi="Arial" w:cs="Times New Roman"/>
          <w:color w:val="333333"/>
          <w:kern w:val="0"/>
          <w:sz w:val="18"/>
          <w:szCs w:val="18"/>
        </w:rPr>
        <w:t>杨洪泽</w:t>
      </w:r>
      <w:r w:rsidRPr="006815B9">
        <w:rPr>
          <w:rFonts w:ascii="Times New Roman" w:eastAsia="宋体" w:hAnsi="Times New Roman" w:cs="Times New Roman"/>
          <w:color w:val="333333"/>
          <w:kern w:val="0"/>
          <w:sz w:val="18"/>
          <w:szCs w:val="18"/>
        </w:rPr>
        <w:t xml:space="preserve">, </w:t>
      </w:r>
      <w:r w:rsidRPr="006815B9">
        <w:rPr>
          <w:rFonts w:ascii="Times New Roman" w:eastAsia="宋体" w:hAnsi="Arial" w:cs="Times New Roman"/>
          <w:color w:val="333333"/>
          <w:kern w:val="0"/>
          <w:sz w:val="18"/>
          <w:szCs w:val="18"/>
        </w:rPr>
        <w:t>等</w:t>
      </w:r>
      <w:r w:rsidRPr="006815B9">
        <w:rPr>
          <w:rFonts w:ascii="Times New Roman" w:eastAsia="宋体" w:hAnsi="Arial" w:cs="Times New Roman" w:hint="eastAsia"/>
          <w:color w:val="333333"/>
          <w:kern w:val="0"/>
          <w:sz w:val="18"/>
          <w:szCs w:val="18"/>
        </w:rPr>
        <w:t>)</w:t>
      </w:r>
      <w:r w:rsidRPr="006815B9">
        <w:rPr>
          <w:rFonts w:ascii="Times New Roman" w:eastAsia="宋体" w:hAnsi="Times New Roman" w:cs="Times New Roman" w:hint="eastAsia"/>
          <w:color w:val="333333"/>
          <w:kern w:val="0"/>
          <w:sz w:val="18"/>
          <w:szCs w:val="18"/>
        </w:rPr>
        <w:t>.</w:t>
      </w:r>
      <w:r w:rsidR="0074787B">
        <w:rPr>
          <w:rFonts w:ascii="Times New Roman" w:eastAsia="宋体" w:hAnsi="Times New Roman" w:cs="Times New Roman"/>
          <w:color w:val="333333"/>
          <w:kern w:val="0"/>
          <w:sz w:val="18"/>
          <w:szCs w:val="18"/>
        </w:rPr>
        <w:t>Xinjiang Agricultural Scienc</w:t>
      </w:r>
      <w:r w:rsidR="0074787B">
        <w:rPr>
          <w:rFonts w:ascii="Times New Roman" w:eastAsia="宋体" w:hAnsi="Times New Roman" w:cs="Times New Roman" w:hint="eastAsia"/>
          <w:color w:val="333333"/>
          <w:kern w:val="0"/>
          <w:sz w:val="18"/>
          <w:szCs w:val="18"/>
        </w:rPr>
        <w:t>e</w:t>
      </w:r>
      <w:r>
        <w:rPr>
          <w:rFonts w:ascii="Times New Roman" w:eastAsia="宋体" w:hAnsi="Times New Roman" w:cs="Times New Roman" w:hint="eastAsia"/>
          <w:color w:val="333333"/>
          <w:kern w:val="0"/>
          <w:sz w:val="18"/>
          <w:szCs w:val="18"/>
        </w:rPr>
        <w:t>s</w:t>
      </w:r>
      <w:r w:rsidRPr="006815B9">
        <w:rPr>
          <w:rFonts w:ascii="Times New Roman" w:eastAsia="宋体" w:hAnsi="Times New Roman" w:cs="Times New Roman" w:hint="eastAsia"/>
          <w:color w:val="333333"/>
          <w:kern w:val="0"/>
          <w:sz w:val="18"/>
          <w:szCs w:val="18"/>
        </w:rPr>
        <w:t>(</w:t>
      </w:r>
      <w:r w:rsidRPr="006815B9">
        <w:rPr>
          <w:rFonts w:ascii="Times New Roman" w:eastAsia="宋体" w:hAnsi="Arial" w:cs="Times New Roman"/>
          <w:color w:val="333333"/>
          <w:kern w:val="0"/>
          <w:sz w:val="18"/>
          <w:szCs w:val="18"/>
        </w:rPr>
        <w:t>新疆农业科学</w:t>
      </w:r>
      <w:r w:rsidRPr="006815B9">
        <w:rPr>
          <w:rFonts w:ascii="Times New Roman" w:eastAsia="宋体" w:hAnsi="Arial" w:cs="Times New Roman" w:hint="eastAsia"/>
          <w:color w:val="333333"/>
          <w:kern w:val="0"/>
          <w:sz w:val="18"/>
          <w:szCs w:val="18"/>
        </w:rPr>
        <w:t>)</w:t>
      </w:r>
      <w:r w:rsidRPr="006815B9">
        <w:rPr>
          <w:rFonts w:ascii="Times New Roman" w:eastAsia="宋体" w:hAnsi="Times New Roman" w:cs="Times New Roman"/>
          <w:color w:val="333333"/>
          <w:kern w:val="0"/>
          <w:sz w:val="18"/>
          <w:szCs w:val="18"/>
        </w:rPr>
        <w:t>, 2003, 40(S2):</w:t>
      </w:r>
      <w:r w:rsidRPr="006815B9">
        <w:rPr>
          <w:rFonts w:ascii="Times New Roman" w:eastAsia="宋体" w:hAnsi="Times New Roman" w:cs="Times New Roman" w:hint="eastAsia"/>
          <w:color w:val="333333"/>
          <w:kern w:val="0"/>
          <w:sz w:val="18"/>
          <w:szCs w:val="18"/>
        </w:rPr>
        <w:t xml:space="preserve"> </w:t>
      </w:r>
      <w:r w:rsidRPr="006815B9">
        <w:rPr>
          <w:rFonts w:ascii="Times New Roman" w:eastAsia="宋体" w:hAnsi="Times New Roman" w:cs="Times New Roman"/>
          <w:color w:val="333333"/>
          <w:kern w:val="0"/>
          <w:sz w:val="18"/>
          <w:szCs w:val="18"/>
        </w:rPr>
        <w:t>69.</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LIU Xiu-ying, LIN-Hui, XIONG Jian-li, et al(</w:t>
      </w:r>
      <w:r w:rsidRPr="006815B9">
        <w:rPr>
          <w:rFonts w:ascii="Times New Roman" w:cs="Times New Roman"/>
          <w:sz w:val="18"/>
          <w:szCs w:val="18"/>
        </w:rPr>
        <w:t>刘秀英</w:t>
      </w:r>
      <w:r w:rsidRPr="006815B9">
        <w:rPr>
          <w:rFonts w:ascii="Times New Roman" w:cs="Times New Roman" w:hint="eastAsia"/>
          <w:sz w:val="18"/>
          <w:szCs w:val="18"/>
        </w:rPr>
        <w:t xml:space="preserve">, </w:t>
      </w:r>
      <w:r w:rsidRPr="006815B9">
        <w:rPr>
          <w:rFonts w:ascii="Times New Roman" w:cs="Times New Roman"/>
          <w:sz w:val="18"/>
          <w:szCs w:val="18"/>
        </w:rPr>
        <w:t>林辉</w:t>
      </w:r>
      <w:r w:rsidRPr="006815B9">
        <w:rPr>
          <w:rFonts w:ascii="Times New Roman" w:cs="Times New Roman" w:hint="eastAsia"/>
          <w:sz w:val="18"/>
          <w:szCs w:val="18"/>
        </w:rPr>
        <w:t xml:space="preserve">, </w:t>
      </w:r>
      <w:r w:rsidRPr="006815B9">
        <w:rPr>
          <w:rFonts w:ascii="Times New Roman" w:cs="Times New Roman"/>
          <w:sz w:val="18"/>
          <w:szCs w:val="18"/>
        </w:rPr>
        <w:t>熊建利</w:t>
      </w:r>
      <w:r w:rsidRPr="006815B9">
        <w:rPr>
          <w:rFonts w:ascii="Times New Roman" w:cs="Times New Roman" w:hint="eastAsia"/>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 Remote Sensing Information</w:t>
      </w:r>
      <w:r w:rsidRPr="006815B9">
        <w:rPr>
          <w:rFonts w:ascii="Times New Roman" w:hAnsi="Times New Roman" w:cs="Times New Roman" w:hint="eastAsia"/>
          <w:sz w:val="18"/>
          <w:szCs w:val="18"/>
        </w:rPr>
        <w:t>(</w:t>
      </w:r>
      <w:r w:rsidRPr="006815B9">
        <w:rPr>
          <w:rFonts w:ascii="Times New Roman" w:cs="Times New Roman"/>
          <w:sz w:val="18"/>
          <w:szCs w:val="18"/>
        </w:rPr>
        <w:t>遥感信息</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2005(4): 41.</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WANG Xu-hong, XIAO Ping, GUO Jian-ming(</w:t>
      </w:r>
      <w:r w:rsidRPr="006815B9">
        <w:rPr>
          <w:rFonts w:ascii="Times New Roman" w:cs="Times New Roman"/>
          <w:sz w:val="18"/>
          <w:szCs w:val="18"/>
        </w:rPr>
        <w:t>王旭红</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肖平</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郭建明</w:t>
      </w:r>
      <w:r w:rsidRPr="006815B9">
        <w:rPr>
          <w:rFonts w:ascii="Times New Roman" w:cs="Times New Roman" w:hint="eastAsia"/>
          <w:sz w:val="18"/>
          <w:szCs w:val="18"/>
        </w:rPr>
        <w:t>)</w:t>
      </w:r>
      <w:r w:rsidRPr="006815B9">
        <w:rPr>
          <w:rFonts w:ascii="Times New Roman" w:hAnsi="Times New Roman" w:cs="Times New Roman"/>
          <w:sz w:val="18"/>
          <w:szCs w:val="18"/>
        </w:rPr>
        <w:t>. Bulletin of Soil and Water Conservation</w:t>
      </w:r>
      <w:r w:rsidRPr="006815B9">
        <w:rPr>
          <w:rFonts w:ascii="Times New Roman" w:hAnsi="Times New Roman" w:cs="Times New Roman" w:hint="eastAsia"/>
          <w:sz w:val="18"/>
          <w:szCs w:val="18"/>
        </w:rPr>
        <w:t>(</w:t>
      </w:r>
      <w:r w:rsidRPr="006815B9">
        <w:rPr>
          <w:rFonts w:ascii="Times New Roman" w:cs="Times New Roman"/>
          <w:sz w:val="18"/>
          <w:szCs w:val="18"/>
        </w:rPr>
        <w:t>水土保持通报</w:t>
      </w:r>
      <w:r w:rsidRPr="006815B9">
        <w:rPr>
          <w:rFonts w:ascii="Times New Roman" w:cs="Times New Roman" w:hint="eastAsia"/>
          <w:sz w:val="18"/>
          <w:szCs w:val="18"/>
        </w:rPr>
        <w:t>)</w:t>
      </w:r>
      <w:r w:rsidR="00EB40E9">
        <w:rPr>
          <w:rFonts w:ascii="Times New Roman" w:hAnsi="Times New Roman" w:cs="Times New Roman"/>
          <w:sz w:val="18"/>
          <w:szCs w:val="18"/>
        </w:rPr>
        <w:t xml:space="preserve">, </w:t>
      </w:r>
      <w:r w:rsidRPr="006815B9">
        <w:rPr>
          <w:rFonts w:ascii="Times New Roman" w:hAnsi="Times New Roman" w:cs="Times New Roman"/>
          <w:sz w:val="18"/>
          <w:szCs w:val="18"/>
        </w:rPr>
        <w:t>2006, 26(6): 89.</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QIU Lin, LIN Hui, ZANG Zhuo, et al(</w:t>
      </w:r>
      <w:r w:rsidRPr="006815B9">
        <w:rPr>
          <w:rFonts w:ascii="Times New Roman" w:cs="Times New Roman"/>
          <w:sz w:val="18"/>
          <w:szCs w:val="18"/>
        </w:rPr>
        <w:t>邱琳</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林辉</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臧卓</w:t>
      </w:r>
      <w:r w:rsidRPr="006815B9">
        <w:rPr>
          <w:rFonts w:ascii="Times New Roman" w:hAnsi="Times New Roman" w:cs="Times New Roman"/>
          <w:sz w:val="18"/>
          <w:szCs w:val="18"/>
        </w:rPr>
        <w:t>,</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Journal of Central South University of Forestry &amp; Technology</w:t>
      </w:r>
      <w:r w:rsidRPr="006815B9">
        <w:rPr>
          <w:rFonts w:ascii="Times New Roman" w:hAnsi="Times New Roman" w:cs="Times New Roman" w:hint="eastAsia"/>
          <w:sz w:val="18"/>
          <w:szCs w:val="18"/>
        </w:rPr>
        <w:t>(</w:t>
      </w:r>
      <w:r w:rsidRPr="006815B9">
        <w:rPr>
          <w:rFonts w:ascii="Times New Roman" w:cs="Times New Roman"/>
          <w:sz w:val="18"/>
          <w:szCs w:val="18"/>
        </w:rPr>
        <w:t>中南林业科技大学学报</w:t>
      </w:r>
      <w:r w:rsidRPr="006815B9">
        <w:rPr>
          <w:rFonts w:ascii="Times New Roman" w:cs="Times New Roman" w:hint="eastAsia"/>
          <w:sz w:val="18"/>
          <w:szCs w:val="18"/>
        </w:rPr>
        <w:t>)</w:t>
      </w:r>
      <w:r w:rsidRPr="006815B9">
        <w:rPr>
          <w:rFonts w:ascii="Times New Roman" w:hAnsi="Times New Roman" w:cs="Times New Roman"/>
          <w:sz w:val="18"/>
          <w:szCs w:val="18"/>
        </w:rPr>
        <w:t>, 2013, 33(1):</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41.</w:t>
      </w:r>
    </w:p>
    <w:p w:rsidR="006815B9" w:rsidRPr="006815B9" w:rsidRDefault="006815B9" w:rsidP="006815B9">
      <w:pPr>
        <w:pStyle w:val="a9"/>
        <w:widowControl/>
        <w:numPr>
          <w:ilvl w:val="0"/>
          <w:numId w:val="3"/>
        </w:numPr>
        <w:shd w:val="clear" w:color="auto" w:fill="FFFFFF"/>
        <w:ind w:firstLineChars="0"/>
        <w:jc w:val="left"/>
        <w:rPr>
          <w:rFonts w:ascii="Times New Roman" w:eastAsia="宋体" w:hAnsi="Times New Roman" w:cs="Times New Roman"/>
          <w:color w:val="000000"/>
          <w:kern w:val="0"/>
          <w:sz w:val="18"/>
          <w:szCs w:val="18"/>
        </w:rPr>
      </w:pPr>
      <w:r w:rsidRPr="006815B9">
        <w:rPr>
          <w:rFonts w:ascii="Times New Roman" w:hAnsi="Times New Roman" w:cs="Times New Roman"/>
          <w:sz w:val="18"/>
          <w:szCs w:val="18"/>
        </w:rPr>
        <w:t xml:space="preserve">Hsu P H. </w:t>
      </w:r>
      <w:r w:rsidRPr="006815B9">
        <w:rPr>
          <w:rFonts w:ascii="Times New Roman" w:hAnsi="Times New Roman" w:cs="Times New Roman"/>
          <w:color w:val="000000"/>
          <w:sz w:val="18"/>
          <w:szCs w:val="18"/>
          <w:shd w:val="clear" w:color="auto" w:fill="FFFFFF"/>
        </w:rPr>
        <w:t>ISPRS Journal of Photogrammetry and Remote Sensing, 2007, 62(2):</w:t>
      </w:r>
      <w:r w:rsidRPr="006815B9">
        <w:rPr>
          <w:rFonts w:ascii="Times New Roman" w:hAnsi="Times New Roman" w:cs="Times New Roman" w:hint="eastAsia"/>
          <w:color w:val="000000"/>
          <w:sz w:val="18"/>
          <w:szCs w:val="18"/>
          <w:shd w:val="clear" w:color="auto" w:fill="FFFFFF"/>
        </w:rPr>
        <w:t xml:space="preserve"> </w:t>
      </w:r>
      <w:r w:rsidRPr="006815B9">
        <w:rPr>
          <w:rFonts w:ascii="Times New Roman" w:hAnsi="Times New Roman" w:cs="Times New Roman"/>
          <w:color w:val="000000"/>
          <w:sz w:val="18"/>
          <w:szCs w:val="18"/>
          <w:shd w:val="clear" w:color="auto" w:fill="FFFFFF"/>
        </w:rPr>
        <w:t>78.</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sz w:val="18"/>
          <w:szCs w:val="18"/>
        </w:rPr>
        <w:t>Du Q, He Y.</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IEEE Geoscience and Remote Sensing Letters, 2008, 5(4):</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 xml:space="preserve">564. </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sz w:val="18"/>
          <w:szCs w:val="18"/>
        </w:rPr>
        <w:t>Huang G B, Zhu Q Y, Siew C K.</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Neurocomputing, 2006, 70(1/2/3): 489.</w:t>
      </w:r>
    </w:p>
    <w:p w:rsidR="006815B9" w:rsidRPr="006815B9" w:rsidRDefault="006815B9" w:rsidP="006815B9">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HUANG Feng-hua, ZHANG Shu-juan, YANG Yi, et al(</w:t>
      </w:r>
      <w:r w:rsidRPr="006815B9">
        <w:rPr>
          <w:rFonts w:ascii="Times New Roman" w:cs="Times New Roman"/>
          <w:sz w:val="18"/>
          <w:szCs w:val="18"/>
        </w:rPr>
        <w:t>黄锋华</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张淑娟</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杨一</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Transactions of the Chinese Society for Agricultural Machinery</w:t>
      </w:r>
      <w:r w:rsidRPr="006815B9">
        <w:rPr>
          <w:rFonts w:ascii="Times New Roman" w:hAnsi="Times New Roman" w:cs="Times New Roman" w:hint="eastAsia"/>
          <w:sz w:val="18"/>
          <w:szCs w:val="18"/>
        </w:rPr>
        <w:t>(</w:t>
      </w:r>
      <w:r w:rsidRPr="006815B9">
        <w:rPr>
          <w:rFonts w:ascii="Times New Roman" w:cs="Times New Roman"/>
          <w:sz w:val="18"/>
          <w:szCs w:val="18"/>
        </w:rPr>
        <w:t>农业机械学报</w:t>
      </w:r>
      <w:r w:rsidRPr="006815B9">
        <w:rPr>
          <w:rFonts w:ascii="Times New Roman" w:cs="Times New Roman" w:hint="eastAsia"/>
          <w:sz w:val="18"/>
          <w:szCs w:val="18"/>
        </w:rPr>
        <w:t>)</w:t>
      </w:r>
      <w:r w:rsidRPr="006815B9">
        <w:rPr>
          <w:rFonts w:ascii="Times New Roman" w:hAnsi="Times New Roman" w:cs="Times New Roman"/>
          <w:sz w:val="18"/>
          <w:szCs w:val="18"/>
        </w:rPr>
        <w:t>, 2015, 46(11): 252.</w:t>
      </w:r>
    </w:p>
    <w:p w:rsidR="006815B9" w:rsidRPr="008F3787" w:rsidRDefault="006815B9" w:rsidP="008F3787">
      <w:pPr>
        <w:pStyle w:val="a9"/>
        <w:numPr>
          <w:ilvl w:val="0"/>
          <w:numId w:val="3"/>
        </w:numPr>
        <w:ind w:firstLineChars="0"/>
        <w:rPr>
          <w:rFonts w:ascii="Times New Roman" w:hAnsi="Times New Roman" w:cs="Times New Roman"/>
          <w:sz w:val="18"/>
          <w:szCs w:val="18"/>
        </w:rPr>
      </w:pPr>
      <w:r w:rsidRPr="006815B9">
        <w:rPr>
          <w:rFonts w:ascii="Times New Roman" w:hAnsi="Times New Roman" w:cs="Times New Roman" w:hint="eastAsia"/>
          <w:sz w:val="18"/>
          <w:szCs w:val="18"/>
        </w:rPr>
        <w:t>ZHAO Xu-ting, ZHANG Shu-juan, LIU Jiang-long, et al(</w:t>
      </w:r>
      <w:r w:rsidRPr="006815B9">
        <w:rPr>
          <w:rFonts w:ascii="Times New Roman" w:cs="Times New Roman"/>
          <w:sz w:val="18"/>
          <w:szCs w:val="18"/>
        </w:rPr>
        <w:t>赵旭婷</w:t>
      </w:r>
      <w:r w:rsidRPr="006815B9">
        <w:rPr>
          <w:rFonts w:ascii="Times New Roman" w:hAnsi="Times New Roman" w:cs="Times New Roman"/>
          <w:sz w:val="18"/>
          <w:szCs w:val="18"/>
        </w:rPr>
        <w:t xml:space="preserve">, </w:t>
      </w:r>
      <w:r w:rsidRPr="006815B9">
        <w:rPr>
          <w:rFonts w:ascii="Times New Roman" w:cs="Times New Roman"/>
          <w:sz w:val="18"/>
          <w:szCs w:val="18"/>
        </w:rPr>
        <w:t>张淑娟</w:t>
      </w:r>
      <w:r w:rsidRPr="006815B9">
        <w:rPr>
          <w:rFonts w:ascii="Times New Roman" w:hAnsi="Times New Roman" w:cs="Times New Roman"/>
          <w:sz w:val="18"/>
          <w:szCs w:val="18"/>
        </w:rPr>
        <w:t xml:space="preserve">, </w:t>
      </w:r>
      <w:r w:rsidRPr="006815B9">
        <w:rPr>
          <w:rFonts w:ascii="Times New Roman" w:cs="Times New Roman"/>
          <w:sz w:val="18"/>
          <w:szCs w:val="18"/>
        </w:rPr>
        <w:t>刘蒋龙</w:t>
      </w:r>
      <w:r w:rsidRPr="006815B9">
        <w:rPr>
          <w:rFonts w:ascii="Times New Roman" w:hAnsi="Times New Roman" w:cs="Times New Roman"/>
          <w:sz w:val="18"/>
          <w:szCs w:val="18"/>
        </w:rPr>
        <w:t xml:space="preserve">, </w:t>
      </w:r>
      <w:r w:rsidRPr="006815B9">
        <w:rPr>
          <w:rFonts w:ascii="Times New Roman" w:cs="Times New Roman"/>
          <w:sz w:val="18"/>
          <w:szCs w:val="18"/>
        </w:rPr>
        <w:t>等</w:t>
      </w:r>
      <w:r w:rsidRPr="006815B9">
        <w:rPr>
          <w:rFonts w:ascii="Times New Roman" w:cs="Times New Roman" w:hint="eastAsia"/>
          <w:sz w:val="18"/>
          <w:szCs w:val="18"/>
        </w:rPr>
        <w:t>)</w:t>
      </w:r>
      <w:r w:rsidRPr="006815B9">
        <w:rPr>
          <w:rFonts w:ascii="Times New Roman" w:hAnsi="Times New Roman" w:cs="Times New Roman"/>
          <w:sz w:val="18"/>
          <w:szCs w:val="18"/>
        </w:rPr>
        <w:t>. Modern Food Science and Technology</w:t>
      </w:r>
      <w:r w:rsidRPr="006815B9">
        <w:rPr>
          <w:rFonts w:ascii="Times New Roman" w:hAnsi="Times New Roman" w:cs="Times New Roman" w:hint="eastAsia"/>
          <w:sz w:val="18"/>
          <w:szCs w:val="18"/>
        </w:rPr>
        <w:t>(</w:t>
      </w:r>
      <w:r w:rsidRPr="006815B9">
        <w:rPr>
          <w:rFonts w:ascii="Times New Roman" w:cs="Times New Roman"/>
          <w:sz w:val="18"/>
          <w:szCs w:val="18"/>
        </w:rPr>
        <w:t>现代食品科技</w:t>
      </w:r>
      <w:r w:rsidRPr="006815B9">
        <w:rPr>
          <w:rFonts w:ascii="Times New Roman" w:cs="Times New Roman" w:hint="eastAsia"/>
          <w:sz w:val="18"/>
          <w:szCs w:val="18"/>
        </w:rPr>
        <w:t>)</w:t>
      </w:r>
      <w:r w:rsidRPr="006815B9">
        <w:rPr>
          <w:rFonts w:ascii="Times New Roman" w:hAnsi="Times New Roman" w:cs="Times New Roman"/>
          <w:sz w:val="18"/>
          <w:szCs w:val="18"/>
        </w:rPr>
        <w:t>, 2017, 33(10):</w:t>
      </w:r>
      <w:r w:rsidRPr="006815B9">
        <w:rPr>
          <w:rFonts w:ascii="Times New Roman" w:hAnsi="Times New Roman" w:cs="Times New Roman" w:hint="eastAsia"/>
          <w:sz w:val="18"/>
          <w:szCs w:val="18"/>
        </w:rPr>
        <w:t xml:space="preserve"> </w:t>
      </w:r>
      <w:r w:rsidRPr="006815B9">
        <w:rPr>
          <w:rFonts w:ascii="Times New Roman" w:hAnsi="Times New Roman" w:cs="Times New Roman"/>
          <w:sz w:val="18"/>
          <w:szCs w:val="18"/>
        </w:rPr>
        <w:t>281.</w:t>
      </w:r>
    </w:p>
    <w:p w:rsidR="00F23A09" w:rsidRPr="008F3787" w:rsidRDefault="00F23A09" w:rsidP="006815B9">
      <w:pPr>
        <w:widowControl/>
        <w:rPr>
          <w:rFonts w:ascii="Times New Roman" w:eastAsia="宋体" w:hAnsi="Times New Roman" w:cs="Times New Roman"/>
          <w:b/>
          <w:kern w:val="0"/>
          <w:sz w:val="32"/>
          <w:szCs w:val="32"/>
        </w:rPr>
      </w:pPr>
      <w:r w:rsidRPr="007F0A85">
        <w:rPr>
          <w:rFonts w:ascii="Times New Roman" w:eastAsia="宋体" w:hAnsi="Times New Roman" w:cs="Times New Roman" w:hint="eastAsia"/>
          <w:b/>
          <w:kern w:val="0"/>
          <w:sz w:val="32"/>
          <w:szCs w:val="32"/>
        </w:rPr>
        <w:t>V</w:t>
      </w:r>
      <w:r w:rsidRPr="007F0A85">
        <w:rPr>
          <w:rFonts w:ascii="Times New Roman" w:eastAsia="宋体" w:hAnsi="Times New Roman" w:cs="Times New Roman"/>
          <w:b/>
          <w:kern w:val="0"/>
          <w:sz w:val="32"/>
          <w:szCs w:val="32"/>
        </w:rPr>
        <w:t xml:space="preserve">ariety </w:t>
      </w:r>
      <w:r w:rsidRPr="007F0A85">
        <w:rPr>
          <w:rFonts w:ascii="Times New Roman" w:eastAsia="宋体" w:hAnsi="Times New Roman" w:cs="Times New Roman" w:hint="eastAsia"/>
          <w:b/>
          <w:kern w:val="0"/>
          <w:sz w:val="32"/>
          <w:szCs w:val="32"/>
        </w:rPr>
        <w:t>I</w:t>
      </w:r>
      <w:r w:rsidRPr="007F0A85">
        <w:rPr>
          <w:rFonts w:ascii="Times New Roman" w:eastAsia="宋体" w:hAnsi="Times New Roman" w:cs="Times New Roman"/>
          <w:b/>
          <w:kern w:val="0"/>
          <w:sz w:val="32"/>
          <w:szCs w:val="32"/>
        </w:rPr>
        <w:t xml:space="preserve">dentification of </w:t>
      </w:r>
      <w:r w:rsidRPr="007F0A85">
        <w:rPr>
          <w:rFonts w:ascii="Times New Roman" w:eastAsia="宋体" w:hAnsi="Times New Roman" w:cs="Times New Roman" w:hint="eastAsia"/>
          <w:b/>
          <w:kern w:val="0"/>
          <w:sz w:val="32"/>
          <w:szCs w:val="32"/>
        </w:rPr>
        <w:t>Sugar B</w:t>
      </w:r>
      <w:r w:rsidRPr="007F0A85">
        <w:rPr>
          <w:rFonts w:ascii="Times New Roman" w:eastAsia="宋体" w:hAnsi="Times New Roman" w:cs="Times New Roman"/>
          <w:b/>
          <w:kern w:val="0"/>
          <w:sz w:val="32"/>
          <w:szCs w:val="32"/>
        </w:rPr>
        <w:t xml:space="preserve">eet </w:t>
      </w:r>
      <w:r w:rsidRPr="007F0A85">
        <w:rPr>
          <w:rFonts w:ascii="Times New Roman" w:eastAsia="宋体" w:hAnsi="Times New Roman" w:cs="Times New Roman" w:hint="eastAsia"/>
          <w:b/>
          <w:kern w:val="0"/>
          <w:sz w:val="32"/>
          <w:szCs w:val="32"/>
        </w:rPr>
        <w:t>B</w:t>
      </w:r>
      <w:r w:rsidRPr="007F0A85">
        <w:rPr>
          <w:rFonts w:ascii="Times New Roman" w:eastAsia="宋体" w:hAnsi="Times New Roman" w:cs="Times New Roman"/>
          <w:b/>
          <w:kern w:val="0"/>
          <w:sz w:val="32"/>
          <w:szCs w:val="32"/>
        </w:rPr>
        <w:t xml:space="preserve">ased on </w:t>
      </w:r>
      <w:r w:rsidRPr="007F0A85">
        <w:rPr>
          <w:rFonts w:ascii="Times New Roman" w:eastAsia="宋体" w:hAnsi="Times New Roman" w:cs="Times New Roman" w:hint="eastAsia"/>
          <w:b/>
          <w:kern w:val="0"/>
          <w:sz w:val="32"/>
          <w:szCs w:val="32"/>
        </w:rPr>
        <w:t>H</w:t>
      </w:r>
      <w:r w:rsidRPr="007F0A85">
        <w:rPr>
          <w:rFonts w:ascii="Times New Roman" w:eastAsia="宋体" w:hAnsi="Times New Roman" w:cs="Times New Roman"/>
          <w:b/>
          <w:kern w:val="0"/>
          <w:sz w:val="32"/>
          <w:szCs w:val="32"/>
        </w:rPr>
        <w:t>yperspectr</w:t>
      </w:r>
      <w:r w:rsidRPr="007F0A85">
        <w:rPr>
          <w:rFonts w:ascii="Times New Roman" w:eastAsia="宋体" w:hAnsi="Times New Roman" w:cs="Times New Roman" w:hint="eastAsia"/>
          <w:b/>
          <w:kern w:val="0"/>
          <w:sz w:val="32"/>
          <w:szCs w:val="32"/>
        </w:rPr>
        <w:t>um</w:t>
      </w:r>
      <w:r w:rsidRPr="007F0A85">
        <w:rPr>
          <w:rFonts w:ascii="Times New Roman" w:eastAsia="宋体" w:hAnsi="Times New Roman" w:cs="Times New Roman"/>
          <w:b/>
          <w:kern w:val="0"/>
          <w:sz w:val="32"/>
          <w:szCs w:val="32"/>
        </w:rPr>
        <w:t xml:space="preserve"> and </w:t>
      </w:r>
      <w:r w:rsidRPr="007F0A85">
        <w:rPr>
          <w:rFonts w:ascii="Times New Roman" w:eastAsia="宋体" w:hAnsi="Times New Roman" w:cs="Times New Roman" w:hint="eastAsia"/>
          <w:b/>
          <w:kern w:val="0"/>
          <w:sz w:val="32"/>
          <w:szCs w:val="32"/>
        </w:rPr>
        <w:t>E</w:t>
      </w:r>
      <w:r w:rsidRPr="007F0A85">
        <w:rPr>
          <w:rFonts w:ascii="Times New Roman" w:eastAsia="宋体" w:hAnsi="Times New Roman" w:cs="Times New Roman"/>
          <w:b/>
          <w:kern w:val="0"/>
          <w:sz w:val="32"/>
          <w:szCs w:val="32"/>
        </w:rPr>
        <w:t xml:space="preserve">xtreme </w:t>
      </w:r>
      <w:r w:rsidRPr="007F0A85">
        <w:rPr>
          <w:rFonts w:ascii="Times New Roman" w:eastAsia="宋体" w:hAnsi="Times New Roman" w:cs="Times New Roman" w:hint="eastAsia"/>
          <w:b/>
          <w:kern w:val="0"/>
          <w:sz w:val="32"/>
          <w:szCs w:val="32"/>
        </w:rPr>
        <w:t>L</w:t>
      </w:r>
      <w:r w:rsidRPr="007F0A85">
        <w:rPr>
          <w:rFonts w:ascii="Times New Roman" w:eastAsia="宋体" w:hAnsi="Times New Roman" w:cs="Times New Roman"/>
          <w:b/>
          <w:kern w:val="0"/>
          <w:sz w:val="32"/>
          <w:szCs w:val="32"/>
        </w:rPr>
        <w:t xml:space="preserve">earning </w:t>
      </w:r>
      <w:r w:rsidRPr="007F0A85">
        <w:rPr>
          <w:rFonts w:ascii="Times New Roman" w:eastAsia="宋体" w:hAnsi="Times New Roman" w:cs="Times New Roman" w:hint="eastAsia"/>
          <w:b/>
          <w:kern w:val="0"/>
          <w:sz w:val="32"/>
          <w:szCs w:val="32"/>
        </w:rPr>
        <w:t>M</w:t>
      </w:r>
      <w:r w:rsidRPr="007F0A85">
        <w:rPr>
          <w:rFonts w:ascii="Times New Roman" w:eastAsia="宋体" w:hAnsi="Times New Roman" w:cs="Times New Roman"/>
          <w:b/>
          <w:kern w:val="0"/>
          <w:sz w:val="32"/>
          <w:szCs w:val="32"/>
        </w:rPr>
        <w:t>achine</w:t>
      </w:r>
    </w:p>
    <w:p w:rsidR="00F23A09" w:rsidRPr="00A90229" w:rsidRDefault="00F23A09" w:rsidP="006815B9">
      <w:pPr>
        <w:widowControl/>
        <w:rPr>
          <w:rFonts w:ascii="Times New Roman" w:eastAsia="宋体" w:hAnsi="Times New Roman" w:cs="Times New Roman"/>
          <w:kern w:val="0"/>
          <w:szCs w:val="21"/>
        </w:rPr>
      </w:pPr>
      <w:r w:rsidRPr="00F23A09">
        <w:rPr>
          <w:rFonts w:ascii="Times New Roman" w:eastAsia="宋体" w:hAnsi="Times New Roman" w:cs="Times New Roman" w:hint="eastAsia"/>
          <w:kern w:val="0"/>
          <w:szCs w:val="21"/>
        </w:rPr>
        <w:t>Y</w:t>
      </w:r>
      <w:r w:rsidR="005E1046">
        <w:rPr>
          <w:rFonts w:ascii="Times New Roman" w:eastAsia="宋体" w:hAnsi="Times New Roman" w:cs="Times New Roman" w:hint="eastAsia"/>
          <w:kern w:val="0"/>
          <w:szCs w:val="21"/>
        </w:rPr>
        <w:t>ANG Rong-chao</w:t>
      </w:r>
      <w:r w:rsidR="007F0A85" w:rsidRPr="007F0A85">
        <w:rPr>
          <w:rFonts w:ascii="Times New Roman" w:eastAsia="宋体" w:hAnsi="Times New Roman" w:cs="Times New Roman" w:hint="eastAsia"/>
          <w:kern w:val="0"/>
          <w:szCs w:val="21"/>
          <w:vertAlign w:val="superscript"/>
        </w:rPr>
        <w:t>1</w:t>
      </w:r>
      <w:r w:rsidR="005E1046">
        <w:rPr>
          <w:rFonts w:ascii="Times New Roman" w:eastAsia="宋体" w:hAnsi="Times New Roman" w:cs="Times New Roman" w:hint="eastAsia"/>
          <w:kern w:val="0"/>
          <w:szCs w:val="21"/>
        </w:rPr>
        <w:t>, TIAN Hai-qing</w:t>
      </w:r>
      <w:r w:rsidR="007F0A85" w:rsidRPr="007F0A85">
        <w:rPr>
          <w:rFonts w:ascii="Times New Roman" w:eastAsia="宋体" w:hAnsi="Times New Roman" w:cs="Times New Roman" w:hint="eastAsia"/>
          <w:kern w:val="0"/>
          <w:szCs w:val="21"/>
          <w:vertAlign w:val="superscript"/>
        </w:rPr>
        <w:t>2</w:t>
      </w:r>
      <w:r w:rsidR="005E1046">
        <w:rPr>
          <w:rFonts w:ascii="Times New Roman" w:eastAsia="宋体" w:hAnsi="Times New Roman" w:cs="Times New Roman" w:hint="eastAsia"/>
          <w:kern w:val="0"/>
          <w:szCs w:val="21"/>
        </w:rPr>
        <w:t>, KAN Jiang-ming</w:t>
      </w:r>
      <w:r w:rsidR="007F0A85" w:rsidRPr="007F0A85">
        <w:rPr>
          <w:rFonts w:ascii="Times New Roman" w:eastAsia="宋体" w:hAnsi="Times New Roman" w:cs="Times New Roman" w:hint="eastAsia"/>
          <w:kern w:val="0"/>
          <w:szCs w:val="21"/>
          <w:vertAlign w:val="superscript"/>
        </w:rPr>
        <w:t>1</w:t>
      </w:r>
      <w:r w:rsidR="007F0A85" w:rsidRPr="007F0A85">
        <w:rPr>
          <w:rFonts w:ascii="Times New Roman" w:eastAsia="宋体" w:hAnsi="Times New Roman" w:cs="Times New Roman" w:hint="eastAsia"/>
          <w:kern w:val="0"/>
          <w:szCs w:val="21"/>
          <w:vertAlign w:val="superscript"/>
        </w:rPr>
        <w:t>＊</w:t>
      </w:r>
    </w:p>
    <w:p w:rsidR="005E1046" w:rsidRPr="005E1046" w:rsidRDefault="005E1046" w:rsidP="006815B9">
      <w:pPr>
        <w:widowControl/>
        <w:rPr>
          <w:rFonts w:ascii="Times New Roman" w:eastAsia="宋体" w:hAnsi="Times New Roman" w:cs="Times New Roman"/>
          <w:kern w:val="0"/>
          <w:sz w:val="18"/>
          <w:szCs w:val="18"/>
        </w:rPr>
      </w:pPr>
      <w:r w:rsidRPr="005E1046">
        <w:rPr>
          <w:rFonts w:ascii="Times New Roman" w:eastAsia="宋体" w:hAnsi="Times New Roman" w:cs="Times New Roman" w:hint="eastAsia"/>
          <w:kern w:val="0"/>
          <w:sz w:val="18"/>
          <w:szCs w:val="18"/>
        </w:rPr>
        <w:t>1. School of Technology, Beijing Forestry University, Beijing  100083, China</w:t>
      </w:r>
    </w:p>
    <w:p w:rsidR="005E1046" w:rsidRDefault="005E1046" w:rsidP="006815B9">
      <w:pPr>
        <w:widowControl/>
        <w:rPr>
          <w:rFonts w:ascii="Times New Roman" w:eastAsia="宋体" w:hAnsi="Times New Roman" w:cs="Times New Roman"/>
          <w:kern w:val="0"/>
          <w:sz w:val="18"/>
          <w:szCs w:val="18"/>
        </w:rPr>
      </w:pPr>
      <w:r w:rsidRPr="005E1046">
        <w:rPr>
          <w:rFonts w:ascii="Times New Roman" w:eastAsia="宋体" w:hAnsi="Times New Roman" w:cs="Times New Roman" w:hint="eastAsia"/>
          <w:kern w:val="0"/>
          <w:sz w:val="18"/>
          <w:szCs w:val="18"/>
        </w:rPr>
        <w:t>2.</w:t>
      </w:r>
      <w:r w:rsidRPr="005E1046">
        <w:rPr>
          <w:rFonts w:hint="eastAsia"/>
          <w:sz w:val="18"/>
          <w:szCs w:val="18"/>
        </w:rPr>
        <w:t xml:space="preserve"> </w:t>
      </w:r>
      <w:r w:rsidRPr="005E1046">
        <w:rPr>
          <w:rFonts w:ascii="Times New Roman" w:eastAsia="宋体" w:hAnsi="Times New Roman" w:cs="Times New Roman" w:hint="eastAsia"/>
          <w:kern w:val="0"/>
          <w:sz w:val="18"/>
          <w:szCs w:val="18"/>
        </w:rPr>
        <w:t>College of Mechanical and Electrical Engineering, Inner Mongolia Agricultural University, Hohhot  010018</w:t>
      </w:r>
      <w:r>
        <w:rPr>
          <w:rFonts w:ascii="Times New Roman" w:eastAsia="宋体" w:hAnsi="Times New Roman" w:cs="Times New Roman" w:hint="eastAsia"/>
          <w:kern w:val="0"/>
          <w:sz w:val="18"/>
          <w:szCs w:val="18"/>
        </w:rPr>
        <w:t xml:space="preserve">,  </w:t>
      </w:r>
      <w:r w:rsidRPr="005E1046">
        <w:rPr>
          <w:rFonts w:ascii="Times New Roman" w:eastAsia="宋体" w:hAnsi="Times New Roman" w:cs="Times New Roman" w:hint="eastAsia"/>
          <w:kern w:val="0"/>
          <w:sz w:val="18"/>
          <w:szCs w:val="18"/>
        </w:rPr>
        <w:t>China</w:t>
      </w:r>
    </w:p>
    <w:p w:rsidR="007F0A85" w:rsidRDefault="007F0A85" w:rsidP="006815B9">
      <w:pPr>
        <w:widowControl/>
        <w:rPr>
          <w:rFonts w:ascii="Times New Roman" w:eastAsia="宋体" w:hAnsi="Times New Roman" w:cs="Times New Roman"/>
          <w:kern w:val="0"/>
          <w:sz w:val="18"/>
          <w:szCs w:val="18"/>
        </w:rPr>
      </w:pPr>
    </w:p>
    <w:p w:rsidR="007F0A85" w:rsidRDefault="007F0A85" w:rsidP="007F0A85">
      <w:pPr>
        <w:rPr>
          <w:rFonts w:ascii="Times New Roman" w:hAnsi="Times New Roman" w:cs="Times New Roman"/>
        </w:rPr>
      </w:pPr>
      <w:r>
        <w:rPr>
          <w:rFonts w:ascii="Times New Roman" w:hAnsi="Times New Roman" w:cs="Times New Roman" w:hint="eastAsia"/>
          <w:b/>
        </w:rPr>
        <w:t>A</w:t>
      </w:r>
      <w:r w:rsidRPr="00626182">
        <w:rPr>
          <w:rFonts w:ascii="Times New Roman" w:hAnsi="Times New Roman" w:cs="Times New Roman"/>
          <w:b/>
        </w:rPr>
        <w:t>bstract</w:t>
      </w:r>
      <w:r>
        <w:rPr>
          <w:rFonts w:ascii="Times New Roman" w:hAnsi="Times New Roman" w:cs="Times New Roman" w:hint="eastAsia"/>
          <w:b/>
        </w:rPr>
        <w:t xml:space="preserve">  </w:t>
      </w:r>
      <w:r w:rsidRPr="002878A4">
        <w:rPr>
          <w:rFonts w:ascii="Times New Roman" w:hAnsi="Times New Roman" w:cs="Times New Roman"/>
        </w:rPr>
        <w:t xml:space="preserve">In this </w:t>
      </w:r>
      <w:ins w:id="2" w:author="Rjgc" w:date="2018-01-03T14:08:00Z">
        <w:r w:rsidR="00235E59">
          <w:rPr>
            <w:rFonts w:ascii="Times New Roman" w:hAnsi="Times New Roman" w:cs="Times New Roman" w:hint="eastAsia"/>
          </w:rPr>
          <w:t>pape</w:t>
        </w:r>
      </w:ins>
      <w:del w:id="3" w:author="Rjgc" w:date="2018-01-03T14:08:00Z">
        <w:r w:rsidRPr="002878A4" w:rsidDel="00235E59">
          <w:rPr>
            <w:rFonts w:ascii="Times New Roman" w:hAnsi="Times New Roman" w:cs="Times New Roman" w:hint="eastAsia"/>
          </w:rPr>
          <w:delText>study</w:delText>
        </w:r>
      </w:del>
      <w:r w:rsidRPr="002878A4">
        <w:rPr>
          <w:rFonts w:ascii="Times New Roman" w:hAnsi="Times New Roman" w:cs="Times New Roman"/>
        </w:rPr>
        <w:t>, the identification of sugar</w:t>
      </w:r>
      <w:r>
        <w:rPr>
          <w:rFonts w:ascii="Times New Roman" w:hAnsi="Times New Roman" w:cs="Times New Roman" w:hint="eastAsia"/>
        </w:rPr>
        <w:t xml:space="preserve"> </w:t>
      </w:r>
      <w:r>
        <w:rPr>
          <w:rFonts w:ascii="Times New Roman" w:hAnsi="Times New Roman" w:cs="Times New Roman"/>
        </w:rPr>
        <w:t xml:space="preserve">beet varieties </w:t>
      </w:r>
      <w:ins w:id="4" w:author="Rjgc" w:date="2018-01-03T14:07:00Z">
        <w:r w:rsidR="00451039">
          <w:rPr>
            <w:rFonts w:ascii="Times New Roman" w:hAnsi="Times New Roman" w:cs="Times New Roman" w:hint="eastAsia"/>
          </w:rPr>
          <w:t xml:space="preserve">based on </w:t>
        </w:r>
        <w:r w:rsidR="00451039" w:rsidRPr="002878A4">
          <w:rPr>
            <w:rFonts w:ascii="Times New Roman" w:hAnsi="Times New Roman" w:cs="Times New Roman"/>
          </w:rPr>
          <w:t>hyperspectral technology and Extreme Learning Machine (ELM) algorithm</w:t>
        </w:r>
        <w:r w:rsidR="00451039">
          <w:rPr>
            <w:rFonts w:ascii="Times New Roman" w:hAnsi="Times New Roman" w:cs="Times New Roman"/>
          </w:rPr>
          <w:t xml:space="preserve"> </w:t>
        </w:r>
      </w:ins>
      <w:r>
        <w:rPr>
          <w:rFonts w:ascii="Times New Roman" w:hAnsi="Times New Roman" w:cs="Times New Roman"/>
        </w:rPr>
        <w:t>was realized</w:t>
      </w:r>
      <w:del w:id="5" w:author="Rjgc" w:date="2018-01-03T14:08:00Z">
        <w:r w:rsidDel="00235E59">
          <w:rPr>
            <w:rFonts w:ascii="Times New Roman" w:hAnsi="Times New Roman" w:cs="Times New Roman" w:hint="eastAsia"/>
          </w:rPr>
          <w:delText xml:space="preserve"> u</w:delText>
        </w:r>
        <w:r w:rsidRPr="002878A4" w:rsidDel="00235E59">
          <w:rPr>
            <w:rFonts w:ascii="Times New Roman" w:hAnsi="Times New Roman" w:cs="Times New Roman"/>
          </w:rPr>
          <w:delText>sing hyperspectral technology and Extreme Learning Machine (ELM) algorithm</w:delText>
        </w:r>
      </w:del>
      <w:r>
        <w:rPr>
          <w:rFonts w:ascii="Times New Roman" w:hAnsi="Times New Roman" w:cs="Times New Roman" w:hint="eastAsia"/>
        </w:rPr>
        <w:t>. And t</w:t>
      </w:r>
      <w:r w:rsidRPr="00E67A81">
        <w:rPr>
          <w:rFonts w:ascii="Times New Roman" w:hAnsi="Times New Roman" w:cs="Times New Roman"/>
        </w:rPr>
        <w:t>he influence</w:t>
      </w:r>
      <w:r>
        <w:rPr>
          <w:rFonts w:ascii="Times New Roman" w:hAnsi="Times New Roman" w:cs="Times New Roman" w:hint="eastAsia"/>
        </w:rPr>
        <w:t>s</w:t>
      </w:r>
      <w:r>
        <w:rPr>
          <w:rFonts w:ascii="Times New Roman" w:hAnsi="Times New Roman" w:cs="Times New Roman"/>
        </w:rPr>
        <w:t xml:space="preserve"> of</w:t>
      </w:r>
      <w:r>
        <w:rPr>
          <w:rFonts w:ascii="Times New Roman" w:hAnsi="Times New Roman" w:cs="Times New Roman" w:hint="eastAsia"/>
        </w:rPr>
        <w:t xml:space="preserve"> seven</w:t>
      </w:r>
      <w:r w:rsidRPr="00E67A81">
        <w:rPr>
          <w:rFonts w:ascii="Times New Roman" w:hAnsi="Times New Roman" w:cs="Times New Roman"/>
        </w:rPr>
        <w:t xml:space="preserve"> </w:t>
      </w:r>
      <w:r>
        <w:rPr>
          <w:rFonts w:ascii="Times New Roman" w:hAnsi="Times New Roman" w:cs="Times New Roman" w:hint="eastAsia"/>
        </w:rPr>
        <w:t xml:space="preserve">kinds of </w:t>
      </w:r>
      <w:r w:rsidRPr="00E67A81">
        <w:rPr>
          <w:rFonts w:ascii="Times New Roman" w:hAnsi="Times New Roman" w:cs="Times New Roman"/>
        </w:rPr>
        <w:t>preprocessing methods</w:t>
      </w:r>
      <w:r>
        <w:rPr>
          <w:rFonts w:ascii="Times New Roman" w:hAnsi="Times New Roman" w:cs="Times New Roman" w:hint="eastAsia"/>
        </w:rPr>
        <w:t xml:space="preserve"> (</w:t>
      </w:r>
      <w:r w:rsidRPr="00E67A81">
        <w:rPr>
          <w:rFonts w:ascii="Times New Roman" w:hAnsi="Times New Roman" w:cs="Times New Roman"/>
        </w:rPr>
        <w:t xml:space="preserve">Savitzky-Golay smoothing, first derivative, Savitzky-Golay smoothing </w:t>
      </w:r>
      <w:r w:rsidRPr="00C0602C">
        <w:rPr>
          <w:rFonts w:ascii="Times New Roman" w:hAnsi="Times New Roman" w:cs="Times New Roman"/>
        </w:rPr>
        <w:t>combined wit</w:t>
      </w:r>
      <w:r>
        <w:rPr>
          <w:rFonts w:ascii="Times New Roman" w:hAnsi="Times New Roman" w:cs="Times New Roman" w:hint="eastAsia"/>
        </w:rPr>
        <w:t>h</w:t>
      </w:r>
      <w:r w:rsidRPr="00E67A81">
        <w:rPr>
          <w:rFonts w:ascii="Times New Roman" w:hAnsi="Times New Roman" w:cs="Times New Roman"/>
        </w:rPr>
        <w:t xml:space="preserve"> first derivative, logarithmic transformation, logarithmic transformation </w:t>
      </w:r>
      <w:r w:rsidRPr="00C0602C">
        <w:rPr>
          <w:rFonts w:ascii="Times New Roman" w:hAnsi="Times New Roman" w:cs="Times New Roman"/>
        </w:rPr>
        <w:t>combined wit</w:t>
      </w:r>
      <w:r>
        <w:rPr>
          <w:rFonts w:ascii="Times New Roman" w:hAnsi="Times New Roman" w:cs="Times New Roman" w:hint="eastAsia"/>
        </w:rPr>
        <w:t>h</w:t>
      </w:r>
      <w:r w:rsidRPr="00E67A81">
        <w:rPr>
          <w:rFonts w:ascii="Times New Roman" w:hAnsi="Times New Roman" w:cs="Times New Roman"/>
        </w:rPr>
        <w:t xml:space="preserve"> first derivative, </w:t>
      </w:r>
      <w:r w:rsidRPr="00DA795E">
        <w:rPr>
          <w:rFonts w:ascii="Times New Roman" w:hAnsi="Times New Roman" w:cs="Times New Roman"/>
        </w:rPr>
        <w:t>standard normal variate</w:t>
      </w:r>
      <w:r w:rsidRPr="00E67A81">
        <w:rPr>
          <w:rFonts w:ascii="Times New Roman" w:hAnsi="Times New Roman" w:cs="Times New Roman"/>
        </w:rPr>
        <w:t xml:space="preserve">, </w:t>
      </w:r>
      <w:r w:rsidRPr="00DA795E">
        <w:rPr>
          <w:rFonts w:ascii="Times New Roman" w:hAnsi="Times New Roman" w:cs="Times New Roman"/>
        </w:rPr>
        <w:t>standard normal variate</w:t>
      </w:r>
      <w:r>
        <w:rPr>
          <w:rFonts w:ascii="Times New Roman" w:hAnsi="Times New Roman" w:cs="Times New Roman" w:hint="eastAsia"/>
        </w:rPr>
        <w:t xml:space="preserve"> </w:t>
      </w:r>
      <w:r w:rsidRPr="00C0602C">
        <w:rPr>
          <w:rFonts w:ascii="Times New Roman" w:hAnsi="Times New Roman" w:cs="Times New Roman"/>
        </w:rPr>
        <w:t>combined wit</w:t>
      </w:r>
      <w:r>
        <w:rPr>
          <w:rFonts w:ascii="Times New Roman" w:hAnsi="Times New Roman" w:cs="Times New Roman" w:hint="eastAsia"/>
        </w:rPr>
        <w:t>h</w:t>
      </w:r>
      <w:r w:rsidRPr="00E67A81">
        <w:rPr>
          <w:rFonts w:ascii="Times New Roman" w:hAnsi="Times New Roman" w:cs="Times New Roman"/>
        </w:rPr>
        <w:t xml:space="preserve"> first derivative</w:t>
      </w:r>
      <w:r>
        <w:rPr>
          <w:rFonts w:ascii="Times New Roman" w:hAnsi="Times New Roman" w:cs="Times New Roman" w:hint="eastAsia"/>
        </w:rPr>
        <w:t>)</w:t>
      </w:r>
      <w:r w:rsidRPr="00E67A81">
        <w:rPr>
          <w:rFonts w:ascii="Times New Roman" w:hAnsi="Times New Roman" w:cs="Times New Roman"/>
        </w:rPr>
        <w:t xml:space="preserve"> on the recognition performance</w:t>
      </w:r>
      <w:r>
        <w:rPr>
          <w:rFonts w:ascii="Times New Roman" w:hAnsi="Times New Roman" w:cs="Times New Roman" w:hint="eastAsia"/>
        </w:rPr>
        <w:t>s</w:t>
      </w:r>
      <w:r w:rsidRPr="00E67A81">
        <w:rPr>
          <w:rFonts w:ascii="Times New Roman" w:hAnsi="Times New Roman" w:cs="Times New Roman"/>
        </w:rPr>
        <w:t xml:space="preserve"> of ELM model </w:t>
      </w:r>
      <w:r>
        <w:rPr>
          <w:rFonts w:ascii="Times New Roman" w:hAnsi="Times New Roman" w:cs="Times New Roman" w:hint="eastAsia"/>
        </w:rPr>
        <w:t>were</w:t>
      </w:r>
      <w:r w:rsidRPr="00E67A81">
        <w:rPr>
          <w:rFonts w:ascii="Times New Roman" w:hAnsi="Times New Roman" w:cs="Times New Roman"/>
        </w:rPr>
        <w:t xml:space="preserve"> </w:t>
      </w:r>
      <w:del w:id="6" w:author="Rjgc" w:date="2018-01-03T14:08:00Z">
        <w:r w:rsidRPr="00DA795E" w:rsidDel="00235E59">
          <w:rPr>
            <w:rFonts w:ascii="Times New Roman" w:hAnsi="Times New Roman" w:cs="Times New Roman"/>
          </w:rPr>
          <w:delText>research</w:delText>
        </w:r>
        <w:r w:rsidDel="00235E59">
          <w:rPr>
            <w:rFonts w:ascii="Times New Roman" w:hAnsi="Times New Roman" w:cs="Times New Roman" w:hint="eastAsia"/>
          </w:rPr>
          <w:delText>ed</w:delText>
        </w:r>
      </w:del>
      <w:ins w:id="7" w:author="Rjgc" w:date="2018-01-03T14:08:00Z">
        <w:r w:rsidR="00235E59">
          <w:rPr>
            <w:rFonts w:ascii="Times New Roman" w:hAnsi="Times New Roman" w:cs="Times New Roman" w:hint="eastAsia"/>
          </w:rPr>
          <w:t>analyzed</w:t>
        </w:r>
      </w:ins>
      <w:r w:rsidRPr="00E67A81">
        <w:rPr>
          <w:rFonts w:ascii="Times New Roman" w:hAnsi="Times New Roman" w:cs="Times New Roman"/>
        </w:rPr>
        <w:t>.</w:t>
      </w:r>
      <w:r>
        <w:rPr>
          <w:rFonts w:ascii="Times New Roman" w:hAnsi="Times New Roman" w:cs="Times New Roman" w:hint="eastAsia"/>
        </w:rPr>
        <w:t xml:space="preserve"> </w:t>
      </w:r>
      <w:r w:rsidRPr="00C0602C">
        <w:rPr>
          <w:rFonts w:ascii="Times New Roman" w:hAnsi="Times New Roman" w:cs="Times New Roman"/>
        </w:rPr>
        <w:t xml:space="preserve">In order to simplify the input variables, the </w:t>
      </w:r>
      <w:r w:rsidRPr="00DC2AC6">
        <w:rPr>
          <w:rFonts w:ascii="Times New Roman" w:hAnsi="Times New Roman" w:cs="Times New Roman"/>
        </w:rPr>
        <w:t>standard deviation</w:t>
      </w:r>
      <w:r>
        <w:rPr>
          <w:rFonts w:ascii="Times New Roman" w:hAnsi="Times New Roman" w:cs="Times New Roman"/>
        </w:rPr>
        <w:t xml:space="preserve"> peak method </w:t>
      </w:r>
      <w:r>
        <w:rPr>
          <w:rFonts w:ascii="Times New Roman" w:hAnsi="Times New Roman" w:cs="Times New Roman" w:hint="eastAsia"/>
        </w:rPr>
        <w:t>was</w:t>
      </w:r>
      <w:r w:rsidRPr="00C0602C">
        <w:rPr>
          <w:rFonts w:ascii="Times New Roman" w:hAnsi="Times New Roman" w:cs="Times New Roman"/>
        </w:rPr>
        <w:t xml:space="preserve"> used to extract the </w:t>
      </w:r>
      <w:r>
        <w:rPr>
          <w:rFonts w:ascii="Times New Roman" w:hAnsi="Times New Roman" w:cs="Times New Roman" w:hint="eastAsia"/>
        </w:rPr>
        <w:t>f</w:t>
      </w:r>
      <w:r w:rsidRPr="00DC2AC6">
        <w:rPr>
          <w:rFonts w:ascii="Times New Roman" w:hAnsi="Times New Roman" w:cs="Times New Roman"/>
        </w:rPr>
        <w:t>eature band</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 xml:space="preserve">under </w:t>
      </w:r>
      <w:r w:rsidRPr="00C0602C">
        <w:rPr>
          <w:rFonts w:ascii="Times New Roman" w:hAnsi="Times New Roman" w:cs="Times New Roman"/>
        </w:rPr>
        <w:t>different preprocessed spectral data.</w:t>
      </w:r>
      <w:r w:rsidRPr="00706D22">
        <w:t xml:space="preserve"> </w:t>
      </w:r>
      <w:del w:id="8" w:author="Rjgc" w:date="2018-01-03T14:09:00Z">
        <w:r w:rsidRPr="00706D22" w:rsidDel="00235E59">
          <w:rPr>
            <w:rFonts w:ascii="Times New Roman" w:hAnsi="Times New Roman" w:cs="Times New Roman"/>
          </w:rPr>
          <w:delText xml:space="preserve">The </w:delText>
        </w:r>
      </w:del>
      <w:ins w:id="9" w:author="Rjgc" w:date="2018-01-03T14:09:00Z">
        <w:r w:rsidR="00235E59">
          <w:rPr>
            <w:rFonts w:ascii="Times New Roman" w:hAnsi="Times New Roman" w:cs="Times New Roman" w:hint="eastAsia"/>
          </w:rPr>
          <w:t xml:space="preserve">Experimental </w:t>
        </w:r>
      </w:ins>
      <w:r w:rsidRPr="00706D22">
        <w:rPr>
          <w:rFonts w:ascii="Times New Roman" w:hAnsi="Times New Roman" w:cs="Times New Roman"/>
        </w:rPr>
        <w:t>results show</w:t>
      </w:r>
      <w:del w:id="10" w:author="Rjgc" w:date="2018-01-03T14:09:00Z">
        <w:r w:rsidRPr="00706D22" w:rsidDel="00235E59">
          <w:rPr>
            <w:rFonts w:ascii="Times New Roman" w:hAnsi="Times New Roman" w:cs="Times New Roman"/>
          </w:rPr>
          <w:delText>ed</w:delText>
        </w:r>
      </w:del>
      <w:r w:rsidRPr="00706D22">
        <w:rPr>
          <w:rFonts w:ascii="Times New Roman" w:hAnsi="Times New Roman" w:cs="Times New Roman"/>
        </w:rPr>
        <w:t xml:space="preserve"> that under different pretreatment methods, the recognition rate of ELM model to sugar</w:t>
      </w:r>
      <w:r>
        <w:rPr>
          <w:rFonts w:ascii="Times New Roman" w:hAnsi="Times New Roman" w:cs="Times New Roman" w:hint="eastAsia"/>
        </w:rPr>
        <w:t xml:space="preserve"> </w:t>
      </w:r>
      <w:r w:rsidRPr="00706D22">
        <w:rPr>
          <w:rFonts w:ascii="Times New Roman" w:hAnsi="Times New Roman" w:cs="Times New Roman"/>
        </w:rPr>
        <w:t xml:space="preserve">beet varieties </w:t>
      </w:r>
      <w:del w:id="11" w:author="Rjgc" w:date="2018-01-03T14:09:00Z">
        <w:r w:rsidRPr="00706D22" w:rsidDel="00235E59">
          <w:rPr>
            <w:rFonts w:ascii="Times New Roman" w:hAnsi="Times New Roman" w:cs="Times New Roman"/>
          </w:rPr>
          <w:delText xml:space="preserve">was </w:delText>
        </w:r>
      </w:del>
      <w:ins w:id="12" w:author="Rjgc" w:date="2018-01-03T14:09:00Z">
        <w:r w:rsidR="00235E59">
          <w:rPr>
            <w:rFonts w:ascii="Times New Roman" w:hAnsi="Times New Roman" w:cs="Times New Roman" w:hint="eastAsia"/>
          </w:rPr>
          <w:t>i</w:t>
        </w:r>
        <w:r w:rsidR="00235E59" w:rsidRPr="00706D22">
          <w:rPr>
            <w:rFonts w:ascii="Times New Roman" w:hAnsi="Times New Roman" w:cs="Times New Roman"/>
          </w:rPr>
          <w:t xml:space="preserve">s </w:t>
        </w:r>
      </w:ins>
      <w:r w:rsidRPr="00706D22">
        <w:rPr>
          <w:rFonts w:ascii="Times New Roman" w:hAnsi="Times New Roman" w:cs="Times New Roman"/>
        </w:rPr>
        <w:t>over 80%, showing good learning performance</w:t>
      </w:r>
      <w:r>
        <w:rPr>
          <w:rFonts w:ascii="Times New Roman" w:hAnsi="Times New Roman" w:cs="Times New Roman"/>
        </w:rPr>
        <w:t xml:space="preserve"> and generalization performance</w:t>
      </w:r>
      <w:r>
        <w:rPr>
          <w:rFonts w:ascii="Times New Roman" w:hAnsi="Times New Roman" w:cs="Times New Roman" w:hint="eastAsia"/>
        </w:rPr>
        <w:t>,</w:t>
      </w:r>
      <w:r w:rsidRPr="0044061A">
        <w:t xml:space="preserve"> </w:t>
      </w:r>
      <w:r w:rsidRPr="0044061A">
        <w:rPr>
          <w:rFonts w:ascii="Times New Roman" w:hAnsi="Times New Roman" w:cs="Times New Roman"/>
        </w:rPr>
        <w:t xml:space="preserve">and it </w:t>
      </w:r>
      <w:del w:id="13" w:author="Rjgc" w:date="2018-01-03T14:09:00Z">
        <w:r w:rsidRPr="0044061A" w:rsidDel="00235E59">
          <w:rPr>
            <w:rFonts w:ascii="Times New Roman" w:hAnsi="Times New Roman" w:cs="Times New Roman"/>
          </w:rPr>
          <w:delText xml:space="preserve">was </w:delText>
        </w:r>
      </w:del>
      <w:ins w:id="14" w:author="Rjgc" w:date="2018-01-03T14:09:00Z">
        <w:r w:rsidR="00235E59">
          <w:rPr>
            <w:rFonts w:ascii="Times New Roman" w:hAnsi="Times New Roman" w:cs="Times New Roman" w:hint="eastAsia"/>
          </w:rPr>
          <w:t>is</w:t>
        </w:r>
        <w:r w:rsidR="00235E59" w:rsidRPr="0044061A">
          <w:rPr>
            <w:rFonts w:ascii="Times New Roman" w:hAnsi="Times New Roman" w:cs="Times New Roman"/>
          </w:rPr>
          <w:t xml:space="preserve"> </w:t>
        </w:r>
      </w:ins>
      <w:r w:rsidRPr="0044061A">
        <w:rPr>
          <w:rFonts w:ascii="Times New Roman" w:hAnsi="Times New Roman" w:cs="Times New Roman"/>
        </w:rPr>
        <w:t xml:space="preserve">found that the combination of different preprocessing methods and first derivative </w:t>
      </w:r>
      <w:del w:id="15" w:author="Rjgc" w:date="2018-01-03T14:10:00Z">
        <w:r w:rsidDel="00235E59">
          <w:rPr>
            <w:rFonts w:ascii="Times New Roman" w:hAnsi="Times New Roman" w:cs="Times New Roman"/>
          </w:rPr>
          <w:delText>c</w:delText>
        </w:r>
        <w:r w:rsidDel="00235E59">
          <w:rPr>
            <w:rFonts w:ascii="Times New Roman" w:hAnsi="Times New Roman" w:cs="Times New Roman" w:hint="eastAsia"/>
          </w:rPr>
          <w:delText>ould</w:delText>
        </w:r>
        <w:r w:rsidRPr="0044061A" w:rsidDel="00235E59">
          <w:rPr>
            <w:rFonts w:ascii="Times New Roman" w:hAnsi="Times New Roman" w:cs="Times New Roman"/>
          </w:rPr>
          <w:delText xml:space="preserve"> </w:delText>
        </w:r>
      </w:del>
      <w:ins w:id="16" w:author="Rjgc" w:date="2018-01-03T14:10:00Z">
        <w:r w:rsidR="00235E59">
          <w:rPr>
            <w:rFonts w:ascii="Times New Roman" w:hAnsi="Times New Roman" w:cs="Times New Roman"/>
          </w:rPr>
          <w:t>c</w:t>
        </w:r>
        <w:r w:rsidR="00235E59">
          <w:rPr>
            <w:rFonts w:ascii="Times New Roman" w:hAnsi="Times New Roman" w:cs="Times New Roman" w:hint="eastAsia"/>
          </w:rPr>
          <w:t>an</w:t>
        </w:r>
        <w:r w:rsidR="00235E59" w:rsidRPr="0044061A">
          <w:rPr>
            <w:rFonts w:ascii="Times New Roman" w:hAnsi="Times New Roman" w:cs="Times New Roman"/>
          </w:rPr>
          <w:t xml:space="preserve"> </w:t>
        </w:r>
      </w:ins>
      <w:r w:rsidRPr="0044061A">
        <w:rPr>
          <w:rFonts w:ascii="Times New Roman" w:hAnsi="Times New Roman" w:cs="Times New Roman"/>
        </w:rPr>
        <w:t xml:space="preserve">effectively improve the signal-to-noise ratio </w:t>
      </w:r>
      <w:r>
        <w:rPr>
          <w:rFonts w:ascii="Times New Roman" w:hAnsi="Times New Roman" w:cs="Times New Roman" w:hint="eastAsia"/>
        </w:rPr>
        <w:t xml:space="preserve">and </w:t>
      </w:r>
      <w:r>
        <w:rPr>
          <w:rFonts w:ascii="Times New Roman" w:hAnsi="Times New Roman" w:cs="Times New Roman"/>
        </w:rPr>
        <w:t>enhance</w:t>
      </w:r>
      <w:r w:rsidRPr="0044061A">
        <w:rPr>
          <w:rFonts w:ascii="Times New Roman" w:hAnsi="Times New Roman" w:cs="Times New Roman"/>
        </w:rPr>
        <w:t xml:space="preserve"> the accuracy and stability of spectral model</w:t>
      </w:r>
      <w:r>
        <w:rPr>
          <w:rFonts w:ascii="Times New Roman" w:hAnsi="Times New Roman" w:cs="Times New Roman" w:hint="eastAsia"/>
        </w:rPr>
        <w:t>s</w:t>
      </w:r>
      <w:r w:rsidRPr="0044061A">
        <w:rPr>
          <w:rFonts w:ascii="Times New Roman" w:hAnsi="Times New Roman" w:cs="Times New Roman"/>
        </w:rPr>
        <w:t>;</w:t>
      </w:r>
      <w:r w:rsidRPr="0044061A">
        <w:t xml:space="preserve"> </w:t>
      </w:r>
      <w:r w:rsidRPr="00FA3005">
        <w:rPr>
          <w:rFonts w:ascii="Times New Roman" w:hAnsi="Times New Roman" w:cs="Times New Roman"/>
        </w:rPr>
        <w:t>as a whole</w:t>
      </w:r>
      <w:r>
        <w:rPr>
          <w:rFonts w:ascii="Times New Roman" w:hAnsi="Times New Roman" w:cs="Times New Roman" w:hint="eastAsia"/>
        </w:rPr>
        <w:t xml:space="preserve">, </w:t>
      </w:r>
      <w:r w:rsidRPr="00FA3005">
        <w:rPr>
          <w:rFonts w:ascii="Times New Roman" w:hAnsi="Times New Roman" w:cs="Times New Roman"/>
        </w:rPr>
        <w:t>the recognition accuracy of the ELM model</w:t>
      </w:r>
      <w:r>
        <w:rPr>
          <w:rFonts w:ascii="Times New Roman" w:hAnsi="Times New Roman" w:cs="Times New Roman" w:hint="eastAsia"/>
        </w:rPr>
        <w:t>s</w:t>
      </w:r>
      <w:r>
        <w:rPr>
          <w:rFonts w:ascii="Times New Roman" w:hAnsi="Times New Roman" w:cs="Times New Roman"/>
        </w:rPr>
        <w:t xml:space="preserve"> established </w:t>
      </w:r>
      <w:r>
        <w:rPr>
          <w:rFonts w:ascii="Times New Roman" w:hAnsi="Times New Roman" w:cs="Times New Roman" w:hint="eastAsia"/>
        </w:rPr>
        <w:t>by</w:t>
      </w:r>
      <w:r w:rsidRPr="00FA3005">
        <w:rPr>
          <w:rFonts w:ascii="Times New Roman" w:hAnsi="Times New Roman" w:cs="Times New Roman"/>
        </w:rPr>
        <w:t xml:space="preserve"> the feature band</w:t>
      </w:r>
      <w:r>
        <w:rPr>
          <w:rFonts w:ascii="Times New Roman" w:hAnsi="Times New Roman" w:cs="Times New Roman" w:hint="eastAsia"/>
        </w:rPr>
        <w:t>s</w:t>
      </w:r>
      <w:r>
        <w:rPr>
          <w:rFonts w:ascii="Times New Roman" w:hAnsi="Times New Roman" w:cs="Times New Roman"/>
        </w:rPr>
        <w:t xml:space="preserve"> </w:t>
      </w:r>
      <w:del w:id="17" w:author="Rjgc" w:date="2018-01-03T14:10:00Z">
        <w:r w:rsidDel="00235E59">
          <w:rPr>
            <w:rFonts w:ascii="Times New Roman" w:hAnsi="Times New Roman" w:cs="Times New Roman" w:hint="eastAsia"/>
          </w:rPr>
          <w:delText>was</w:delText>
        </w:r>
        <w:r w:rsidRPr="00FA3005" w:rsidDel="00235E59">
          <w:rPr>
            <w:rFonts w:ascii="Times New Roman" w:hAnsi="Times New Roman" w:cs="Times New Roman"/>
          </w:rPr>
          <w:delText xml:space="preserve"> </w:delText>
        </w:r>
      </w:del>
      <w:ins w:id="18" w:author="Rjgc" w:date="2018-01-03T14:10:00Z">
        <w:r w:rsidR="00235E59">
          <w:rPr>
            <w:rFonts w:ascii="Times New Roman" w:hAnsi="Times New Roman" w:cs="Times New Roman" w:hint="eastAsia"/>
          </w:rPr>
          <w:t>i</w:t>
        </w:r>
        <w:r w:rsidR="00235E59">
          <w:rPr>
            <w:rFonts w:ascii="Times New Roman" w:hAnsi="Times New Roman" w:cs="Times New Roman" w:hint="eastAsia"/>
          </w:rPr>
          <w:t>s</w:t>
        </w:r>
        <w:r w:rsidR="00235E59" w:rsidRPr="00FA3005">
          <w:rPr>
            <w:rFonts w:ascii="Times New Roman" w:hAnsi="Times New Roman" w:cs="Times New Roman"/>
          </w:rPr>
          <w:t xml:space="preserve"> </w:t>
        </w:r>
      </w:ins>
      <w:r w:rsidRPr="00FA3005">
        <w:rPr>
          <w:rFonts w:ascii="Times New Roman" w:hAnsi="Times New Roman" w:cs="Times New Roman"/>
        </w:rPr>
        <w:t xml:space="preserve">better than that </w:t>
      </w:r>
      <w:r>
        <w:rPr>
          <w:rFonts w:ascii="Times New Roman" w:hAnsi="Times New Roman" w:cs="Times New Roman"/>
        </w:rPr>
        <w:t>established</w:t>
      </w:r>
      <w:r w:rsidRPr="00FA3005">
        <w:rPr>
          <w:rFonts w:ascii="Times New Roman" w:hAnsi="Times New Roman" w:cs="Times New Roman"/>
        </w:rPr>
        <w:t xml:space="preserve"> </w:t>
      </w:r>
      <w:r>
        <w:rPr>
          <w:rFonts w:ascii="Times New Roman" w:hAnsi="Times New Roman" w:cs="Times New Roman" w:hint="eastAsia"/>
        </w:rPr>
        <w:t xml:space="preserve">by </w:t>
      </w:r>
      <w:r w:rsidRPr="00FA3005">
        <w:rPr>
          <w:rFonts w:ascii="Times New Roman" w:hAnsi="Times New Roman" w:cs="Times New Roman"/>
        </w:rPr>
        <w:t>the whole band</w:t>
      </w:r>
      <w:r>
        <w:rPr>
          <w:rFonts w:ascii="Times New Roman" w:hAnsi="Times New Roman" w:cs="Times New Roman" w:hint="eastAsia"/>
        </w:rPr>
        <w:t xml:space="preserve">s, </w:t>
      </w:r>
      <w:r>
        <w:rPr>
          <w:rFonts w:ascii="Times New Roman" w:hAnsi="Times New Roman" w:cs="Times New Roman"/>
        </w:rPr>
        <w:t>show</w:t>
      </w:r>
      <w:r>
        <w:rPr>
          <w:rFonts w:ascii="Times New Roman" w:hAnsi="Times New Roman" w:cs="Times New Roman" w:hint="eastAsia"/>
        </w:rPr>
        <w:t>ing</w:t>
      </w:r>
      <w:r w:rsidRPr="00FA3005">
        <w:rPr>
          <w:rFonts w:ascii="Times New Roman" w:hAnsi="Times New Roman" w:cs="Times New Roman"/>
        </w:rPr>
        <w:t xml:space="preserve"> that </w:t>
      </w:r>
      <w:r>
        <w:rPr>
          <w:rFonts w:ascii="Times New Roman" w:hAnsi="Times New Roman" w:cs="Times New Roman" w:hint="eastAsia"/>
        </w:rPr>
        <w:t xml:space="preserve">the </w:t>
      </w:r>
      <w:r w:rsidRPr="00FA3005">
        <w:rPr>
          <w:rFonts w:ascii="Times New Roman" w:hAnsi="Times New Roman" w:cs="Times New Roman"/>
        </w:rPr>
        <w:t>feature band</w:t>
      </w:r>
      <w:r>
        <w:rPr>
          <w:rFonts w:ascii="Times New Roman" w:hAnsi="Times New Roman" w:cs="Times New Roman" w:hint="eastAsia"/>
        </w:rPr>
        <w:t>s</w:t>
      </w:r>
      <w:r w:rsidRPr="00FA3005">
        <w:rPr>
          <w:rFonts w:ascii="Times New Roman" w:hAnsi="Times New Roman" w:cs="Times New Roman"/>
        </w:rPr>
        <w:t xml:space="preserve"> extracted by the s</w:t>
      </w:r>
      <w:r>
        <w:rPr>
          <w:rFonts w:ascii="Times New Roman" w:hAnsi="Times New Roman" w:cs="Times New Roman"/>
        </w:rPr>
        <w:t xml:space="preserve">tandard deviation peak method </w:t>
      </w:r>
      <w:del w:id="19" w:author="Rjgc" w:date="2018-01-03T14:10:00Z">
        <w:r w:rsidDel="00235E59">
          <w:rPr>
            <w:rFonts w:ascii="Times New Roman" w:hAnsi="Times New Roman" w:cs="Times New Roman" w:hint="eastAsia"/>
          </w:rPr>
          <w:delText>were</w:delText>
        </w:r>
        <w:r w:rsidDel="00235E59">
          <w:rPr>
            <w:rFonts w:ascii="Times New Roman" w:hAnsi="Times New Roman" w:cs="Times New Roman"/>
          </w:rPr>
          <w:delText xml:space="preserve"> </w:delText>
        </w:r>
      </w:del>
      <w:ins w:id="20" w:author="Rjgc" w:date="2018-01-03T14:10:00Z">
        <w:r w:rsidR="00235E59">
          <w:rPr>
            <w:rFonts w:ascii="Times New Roman" w:hAnsi="Times New Roman" w:cs="Times New Roman" w:hint="eastAsia"/>
          </w:rPr>
          <w:t>are</w:t>
        </w:r>
        <w:r w:rsidR="00235E59">
          <w:rPr>
            <w:rFonts w:ascii="Times New Roman" w:hAnsi="Times New Roman" w:cs="Times New Roman"/>
          </w:rPr>
          <w:t xml:space="preserve"> </w:t>
        </w:r>
      </w:ins>
      <w:r>
        <w:rPr>
          <w:rFonts w:ascii="Times New Roman" w:hAnsi="Times New Roman" w:cs="Times New Roman"/>
        </w:rPr>
        <w:t>effective</w:t>
      </w:r>
      <w:r>
        <w:rPr>
          <w:rFonts w:ascii="Times New Roman" w:hAnsi="Times New Roman" w:cs="Times New Roman" w:hint="eastAsia"/>
        </w:rPr>
        <w:t>; b</w:t>
      </w:r>
      <w:r w:rsidRPr="006827C4">
        <w:rPr>
          <w:rFonts w:ascii="Times New Roman" w:hAnsi="Times New Roman" w:cs="Times New Roman"/>
        </w:rPr>
        <w:t>ased on</w:t>
      </w:r>
      <w:r>
        <w:rPr>
          <w:rFonts w:ascii="Times New Roman" w:hAnsi="Times New Roman" w:cs="Times New Roman" w:hint="eastAsia"/>
        </w:rPr>
        <w:t xml:space="preserve"> the </w:t>
      </w:r>
      <w:r w:rsidRPr="00F30D68">
        <w:rPr>
          <w:rFonts w:ascii="Times New Roman" w:hAnsi="Times New Roman" w:cs="Times New Roman"/>
        </w:rPr>
        <w:t>pretreatment</w:t>
      </w:r>
      <w:r>
        <w:rPr>
          <w:rFonts w:ascii="Times New Roman" w:hAnsi="Times New Roman" w:cs="Times New Roman" w:hint="eastAsia"/>
        </w:rPr>
        <w:t xml:space="preserve"> of </w:t>
      </w:r>
      <w:r w:rsidRPr="00E67A81">
        <w:rPr>
          <w:rFonts w:ascii="Times New Roman" w:hAnsi="Times New Roman" w:cs="Times New Roman"/>
        </w:rPr>
        <w:t xml:space="preserve">Savitzky-Golay smoothing </w:t>
      </w:r>
      <w:r w:rsidRPr="00C0602C">
        <w:rPr>
          <w:rFonts w:ascii="Times New Roman" w:hAnsi="Times New Roman" w:cs="Times New Roman"/>
        </w:rPr>
        <w:t>combined wit</w:t>
      </w:r>
      <w:r>
        <w:rPr>
          <w:rFonts w:ascii="Times New Roman" w:hAnsi="Times New Roman" w:cs="Times New Roman" w:hint="eastAsia"/>
        </w:rPr>
        <w:t>h</w:t>
      </w:r>
      <w:r w:rsidRPr="00E67A81">
        <w:rPr>
          <w:rFonts w:ascii="Times New Roman" w:hAnsi="Times New Roman" w:cs="Times New Roman"/>
        </w:rPr>
        <w:t xml:space="preserve"> first derivative</w:t>
      </w:r>
      <w:r>
        <w:rPr>
          <w:rFonts w:ascii="Times New Roman" w:hAnsi="Times New Roman" w:cs="Times New Roman"/>
        </w:rPr>
        <w:t xml:space="preserve">, the ELM </w:t>
      </w:r>
      <w:r>
        <w:rPr>
          <w:rFonts w:ascii="Times New Roman" w:hAnsi="Times New Roman" w:cs="Times New Roman" w:hint="eastAsia"/>
        </w:rPr>
        <w:t>models</w:t>
      </w:r>
      <w:r w:rsidRPr="006827C4">
        <w:rPr>
          <w:rFonts w:ascii="Times New Roman" w:hAnsi="Times New Roman" w:cs="Times New Roman"/>
        </w:rPr>
        <w:t xml:space="preserve"> </w:t>
      </w:r>
      <w:r>
        <w:rPr>
          <w:rFonts w:ascii="Times New Roman" w:hAnsi="Times New Roman" w:cs="Times New Roman"/>
        </w:rPr>
        <w:t xml:space="preserve">established </w:t>
      </w:r>
      <w:r>
        <w:rPr>
          <w:rFonts w:ascii="Times New Roman" w:hAnsi="Times New Roman" w:cs="Times New Roman" w:hint="eastAsia"/>
        </w:rPr>
        <w:t>by</w:t>
      </w:r>
      <w:r w:rsidRPr="006827C4">
        <w:rPr>
          <w:rFonts w:ascii="Times New Roman" w:hAnsi="Times New Roman" w:cs="Times New Roman"/>
        </w:rPr>
        <w:t xml:space="preserve"> the full band</w:t>
      </w:r>
      <w:r>
        <w:rPr>
          <w:rFonts w:ascii="Times New Roman" w:hAnsi="Times New Roman" w:cs="Times New Roman" w:hint="eastAsia"/>
        </w:rPr>
        <w:t>s</w:t>
      </w:r>
      <w:r w:rsidRPr="006827C4">
        <w:rPr>
          <w:rFonts w:ascii="Times New Roman" w:hAnsi="Times New Roman" w:cs="Times New Roman"/>
        </w:rPr>
        <w:t xml:space="preserve"> and </w:t>
      </w:r>
      <w:r w:rsidRPr="00FA3005">
        <w:rPr>
          <w:rFonts w:ascii="Times New Roman" w:hAnsi="Times New Roman" w:cs="Times New Roman"/>
        </w:rPr>
        <w:t>feature band</w:t>
      </w:r>
      <w:r>
        <w:rPr>
          <w:rFonts w:ascii="Times New Roman" w:hAnsi="Times New Roman" w:cs="Times New Roman" w:hint="eastAsia"/>
        </w:rPr>
        <w:t>s</w:t>
      </w:r>
      <w:r w:rsidRPr="006827C4">
        <w:rPr>
          <w:rFonts w:ascii="Times New Roman" w:hAnsi="Times New Roman" w:cs="Times New Roman"/>
        </w:rPr>
        <w:t xml:space="preserve"> </w:t>
      </w:r>
      <w:r>
        <w:rPr>
          <w:rFonts w:ascii="Times New Roman" w:hAnsi="Times New Roman" w:cs="Times New Roman" w:hint="eastAsia"/>
        </w:rPr>
        <w:t xml:space="preserve">both </w:t>
      </w:r>
      <w:r w:rsidRPr="006827C4">
        <w:rPr>
          <w:rFonts w:ascii="Times New Roman" w:hAnsi="Times New Roman" w:cs="Times New Roman"/>
        </w:rPr>
        <w:t>achiev</w:t>
      </w:r>
      <w:del w:id="21" w:author="Rjgc" w:date="2018-01-03T14:10:00Z">
        <w:r w:rsidDel="00235E59">
          <w:rPr>
            <w:rFonts w:ascii="Times New Roman" w:hAnsi="Times New Roman" w:cs="Times New Roman"/>
          </w:rPr>
          <w:delText>ed</w:delText>
        </w:r>
      </w:del>
      <w:r>
        <w:rPr>
          <w:rFonts w:ascii="Times New Roman" w:hAnsi="Times New Roman" w:cs="Times New Roman"/>
        </w:rPr>
        <w:t xml:space="preserve"> the best recognition effect</w:t>
      </w:r>
      <w:r>
        <w:rPr>
          <w:rFonts w:ascii="Times New Roman" w:hAnsi="Times New Roman" w:cs="Times New Roman" w:hint="eastAsia"/>
        </w:rPr>
        <w:t>, showing that t</w:t>
      </w:r>
      <w:r w:rsidRPr="006827C4">
        <w:rPr>
          <w:rFonts w:ascii="Times New Roman" w:hAnsi="Times New Roman" w:cs="Times New Roman"/>
        </w:rPr>
        <w:t>he recognition rate of the training set</w:t>
      </w:r>
      <w:r>
        <w:rPr>
          <w:rFonts w:ascii="Times New Roman" w:hAnsi="Times New Roman" w:cs="Times New Roman" w:hint="eastAsia"/>
        </w:rPr>
        <w:t>s</w:t>
      </w:r>
      <w:r w:rsidRPr="006827C4">
        <w:rPr>
          <w:rFonts w:ascii="Times New Roman" w:hAnsi="Times New Roman" w:cs="Times New Roman"/>
        </w:rPr>
        <w:t xml:space="preserve"> </w:t>
      </w:r>
      <w:r>
        <w:rPr>
          <w:rFonts w:ascii="Times New Roman" w:hAnsi="Times New Roman" w:cs="Times New Roman" w:hint="eastAsia"/>
        </w:rPr>
        <w:t xml:space="preserve">both </w:t>
      </w:r>
      <w:del w:id="22" w:author="Rjgc" w:date="2018-01-03T14:11:00Z">
        <w:r w:rsidDel="00235E59">
          <w:rPr>
            <w:rFonts w:ascii="Times New Roman" w:hAnsi="Times New Roman" w:cs="Times New Roman"/>
          </w:rPr>
          <w:delText xml:space="preserve">reached </w:delText>
        </w:r>
      </w:del>
      <w:ins w:id="23" w:author="Rjgc" w:date="2018-01-03T14:11:00Z">
        <w:r w:rsidR="00235E59">
          <w:rPr>
            <w:rFonts w:ascii="Times New Roman" w:hAnsi="Times New Roman" w:cs="Times New Roman"/>
          </w:rPr>
          <w:t>reach</w:t>
        </w:r>
        <w:r w:rsidR="00235E59">
          <w:rPr>
            <w:rFonts w:ascii="Times New Roman" w:hAnsi="Times New Roman" w:cs="Times New Roman" w:hint="eastAsia"/>
          </w:rPr>
          <w:t>es</w:t>
        </w:r>
        <w:r w:rsidR="00235E59">
          <w:rPr>
            <w:rFonts w:ascii="Times New Roman" w:hAnsi="Times New Roman" w:cs="Times New Roman"/>
          </w:rPr>
          <w:t xml:space="preserve"> </w:t>
        </w:r>
      </w:ins>
      <w:r>
        <w:rPr>
          <w:rFonts w:ascii="Times New Roman" w:hAnsi="Times New Roman" w:cs="Times New Roman"/>
        </w:rPr>
        <w:t>98.13%</w:t>
      </w:r>
      <w:r w:rsidRPr="006827C4">
        <w:rPr>
          <w:rFonts w:ascii="Times New Roman" w:hAnsi="Times New Roman" w:cs="Times New Roman"/>
        </w:rPr>
        <w:t xml:space="preserve"> and the recognition rate of the prediction set</w:t>
      </w:r>
      <w:r>
        <w:rPr>
          <w:rFonts w:ascii="Times New Roman" w:hAnsi="Times New Roman" w:cs="Times New Roman" w:hint="eastAsia"/>
        </w:rPr>
        <w:t>s</w:t>
      </w:r>
      <w:r>
        <w:rPr>
          <w:rFonts w:ascii="Times New Roman" w:hAnsi="Times New Roman" w:cs="Times New Roman"/>
        </w:rPr>
        <w:t xml:space="preserve"> </w:t>
      </w:r>
      <w:del w:id="24" w:author="Rjgc" w:date="2018-01-03T14:10:00Z">
        <w:r w:rsidDel="00235E59">
          <w:rPr>
            <w:rFonts w:ascii="Times New Roman" w:hAnsi="Times New Roman" w:cs="Times New Roman"/>
          </w:rPr>
          <w:delText xml:space="preserve">was </w:delText>
        </w:r>
      </w:del>
      <w:ins w:id="25" w:author="Rjgc" w:date="2018-01-03T14:10:00Z">
        <w:r w:rsidR="00235E59">
          <w:rPr>
            <w:rFonts w:ascii="Times New Roman" w:hAnsi="Times New Roman" w:cs="Times New Roman" w:hint="eastAsia"/>
          </w:rPr>
          <w:t>i</w:t>
        </w:r>
        <w:r w:rsidR="00235E59">
          <w:rPr>
            <w:rFonts w:ascii="Times New Roman" w:hAnsi="Times New Roman" w:cs="Times New Roman"/>
          </w:rPr>
          <w:t xml:space="preserve">s </w:t>
        </w:r>
      </w:ins>
      <w:r>
        <w:rPr>
          <w:rFonts w:ascii="Times New Roman" w:hAnsi="Times New Roman" w:cs="Times New Roman"/>
        </w:rPr>
        <w:t>93.94% and 95.45%</w:t>
      </w:r>
      <w:r>
        <w:rPr>
          <w:rFonts w:ascii="Times New Roman" w:hAnsi="Times New Roman" w:cs="Times New Roman" w:hint="eastAsia"/>
        </w:rPr>
        <w:t xml:space="preserve"> </w:t>
      </w:r>
      <w:r w:rsidRPr="006827C4">
        <w:rPr>
          <w:rFonts w:ascii="Times New Roman" w:hAnsi="Times New Roman" w:cs="Times New Roman"/>
        </w:rPr>
        <w:t>respectively.</w:t>
      </w:r>
    </w:p>
    <w:p w:rsidR="007F0A85" w:rsidRPr="00FF7EB6" w:rsidRDefault="007F0A85" w:rsidP="007F0A85">
      <w:pPr>
        <w:rPr>
          <w:rFonts w:ascii="Times New Roman" w:hAnsi="Times New Roman" w:cs="Times New Roman"/>
        </w:rPr>
      </w:pPr>
      <w:r w:rsidRPr="00626182">
        <w:rPr>
          <w:rFonts w:ascii="Times New Roman" w:hAnsi="Times New Roman" w:cs="Times New Roman"/>
          <w:b/>
        </w:rPr>
        <w:t>Key words</w:t>
      </w:r>
      <w:r>
        <w:rPr>
          <w:rFonts w:ascii="Times New Roman" w:hAnsi="Times New Roman" w:cs="Times New Roman" w:hint="eastAsia"/>
        </w:rPr>
        <w:t xml:space="preserve">  </w:t>
      </w:r>
      <w:r w:rsidRPr="000A68BD">
        <w:rPr>
          <w:rFonts w:ascii="Times New Roman" w:hAnsi="Times New Roman" w:cs="Times New Roman"/>
        </w:rPr>
        <w:t>hypersp</w:t>
      </w:r>
      <w:r>
        <w:rPr>
          <w:rFonts w:ascii="Times New Roman" w:hAnsi="Times New Roman" w:cs="Times New Roman"/>
        </w:rPr>
        <w:t xml:space="preserve">ectral; </w:t>
      </w:r>
      <w:r>
        <w:rPr>
          <w:rFonts w:ascii="Times New Roman" w:hAnsi="Times New Roman" w:cs="Times New Roman" w:hint="eastAsia"/>
        </w:rPr>
        <w:t>ELM</w:t>
      </w:r>
      <w:r>
        <w:rPr>
          <w:rFonts w:ascii="Times New Roman" w:hAnsi="Times New Roman" w:cs="Times New Roman"/>
        </w:rPr>
        <w:t xml:space="preserve">; </w:t>
      </w:r>
      <w:r>
        <w:rPr>
          <w:rFonts w:ascii="Times New Roman" w:hAnsi="Times New Roman" w:cs="Times New Roman" w:hint="eastAsia"/>
        </w:rPr>
        <w:t>sugar b</w:t>
      </w:r>
      <w:r>
        <w:rPr>
          <w:rFonts w:ascii="Times New Roman" w:hAnsi="Times New Roman" w:cs="Times New Roman"/>
        </w:rPr>
        <w:t xml:space="preserve">eet </w:t>
      </w:r>
      <w:r>
        <w:rPr>
          <w:rFonts w:ascii="Times New Roman" w:hAnsi="Times New Roman" w:cs="Times New Roman" w:hint="eastAsia"/>
        </w:rPr>
        <w:t>v</w:t>
      </w:r>
      <w:r w:rsidRPr="000A68BD">
        <w:rPr>
          <w:rFonts w:ascii="Times New Roman" w:hAnsi="Times New Roman" w:cs="Times New Roman"/>
        </w:rPr>
        <w:t>ariety</w:t>
      </w:r>
    </w:p>
    <w:p w:rsidR="008F3787" w:rsidRDefault="008F3787" w:rsidP="006815B9">
      <w:pPr>
        <w:widowControl/>
        <w:rPr>
          <w:rFonts w:ascii="Times New Roman" w:eastAsia="宋体" w:hAnsi="Times New Roman" w:cs="Times New Roman"/>
          <w:kern w:val="0"/>
          <w:sz w:val="18"/>
          <w:szCs w:val="18"/>
        </w:rPr>
      </w:pPr>
    </w:p>
    <w:p w:rsidR="00433CA0" w:rsidRPr="00433CA0" w:rsidRDefault="00433CA0" w:rsidP="006815B9">
      <w:pPr>
        <w:widowControl/>
        <w:rPr>
          <w:rFonts w:ascii="Times New Roman" w:eastAsia="宋体" w:hAnsi="Times New Roman" w:cs="Times New Roman"/>
          <w:kern w:val="0"/>
          <w:sz w:val="18"/>
          <w:szCs w:val="18"/>
        </w:rPr>
      </w:pPr>
      <w:r w:rsidRPr="00433CA0">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Corresponding author</w:t>
      </w:r>
    </w:p>
    <w:sectPr w:rsidR="00433CA0" w:rsidRPr="00433CA0" w:rsidSect="006815B9">
      <w:type w:val="continuous"/>
      <w:pgSz w:w="11906" w:h="16838"/>
      <w:pgMar w:top="1134" w:right="1134" w:bottom="1134"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62E" w:rsidRDefault="000C462E" w:rsidP="00AF4DB1">
      <w:r>
        <w:separator/>
      </w:r>
    </w:p>
  </w:endnote>
  <w:endnote w:type="continuationSeparator" w:id="1">
    <w:p w:rsidR="000C462E" w:rsidRDefault="000C462E" w:rsidP="00AF4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62E" w:rsidRDefault="000C462E" w:rsidP="00AF4DB1">
      <w:r>
        <w:separator/>
      </w:r>
    </w:p>
  </w:footnote>
  <w:footnote w:type="continuationSeparator" w:id="1">
    <w:p w:rsidR="000C462E" w:rsidRDefault="000C462E" w:rsidP="00AF4D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30F"/>
    <w:multiLevelType w:val="hybridMultilevel"/>
    <w:tmpl w:val="BB0A1FF2"/>
    <w:lvl w:ilvl="0" w:tplc="5D4202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6864A9"/>
    <w:multiLevelType w:val="hybridMultilevel"/>
    <w:tmpl w:val="DD48D580"/>
    <w:lvl w:ilvl="0" w:tplc="E766DE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83018D"/>
    <w:multiLevelType w:val="hybridMultilevel"/>
    <w:tmpl w:val="FD3473B8"/>
    <w:lvl w:ilvl="0" w:tplc="93FE09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61442">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96D"/>
    <w:rsid w:val="00003DE9"/>
    <w:rsid w:val="00014310"/>
    <w:rsid w:val="00020123"/>
    <w:rsid w:val="00024568"/>
    <w:rsid w:val="0003497D"/>
    <w:rsid w:val="00045C99"/>
    <w:rsid w:val="00050DF4"/>
    <w:rsid w:val="00071897"/>
    <w:rsid w:val="00071C71"/>
    <w:rsid w:val="000916C6"/>
    <w:rsid w:val="00095040"/>
    <w:rsid w:val="000B0537"/>
    <w:rsid w:val="000B1691"/>
    <w:rsid w:val="000C462E"/>
    <w:rsid w:val="000D20A9"/>
    <w:rsid w:val="000D65B1"/>
    <w:rsid w:val="000E160A"/>
    <w:rsid w:val="0010113C"/>
    <w:rsid w:val="00105386"/>
    <w:rsid w:val="0011099C"/>
    <w:rsid w:val="00114B59"/>
    <w:rsid w:val="001302B4"/>
    <w:rsid w:val="00131DDE"/>
    <w:rsid w:val="00131E12"/>
    <w:rsid w:val="001367D5"/>
    <w:rsid w:val="00147A77"/>
    <w:rsid w:val="00165C1C"/>
    <w:rsid w:val="001958D5"/>
    <w:rsid w:val="001A0F03"/>
    <w:rsid w:val="001A2953"/>
    <w:rsid w:val="001A343F"/>
    <w:rsid w:val="001B0F2D"/>
    <w:rsid w:val="001B53BD"/>
    <w:rsid w:val="001C3F76"/>
    <w:rsid w:val="001C70A7"/>
    <w:rsid w:val="001C7220"/>
    <w:rsid w:val="001D0EE7"/>
    <w:rsid w:val="001D1F4F"/>
    <w:rsid w:val="001E0940"/>
    <w:rsid w:val="001E20D8"/>
    <w:rsid w:val="001F4D46"/>
    <w:rsid w:val="00202A0F"/>
    <w:rsid w:val="0021090A"/>
    <w:rsid w:val="00215B3B"/>
    <w:rsid w:val="002160F5"/>
    <w:rsid w:val="00235E59"/>
    <w:rsid w:val="00240A8C"/>
    <w:rsid w:val="0024367E"/>
    <w:rsid w:val="00244B14"/>
    <w:rsid w:val="00260432"/>
    <w:rsid w:val="00266D85"/>
    <w:rsid w:val="00270359"/>
    <w:rsid w:val="00274978"/>
    <w:rsid w:val="002814DE"/>
    <w:rsid w:val="00282453"/>
    <w:rsid w:val="00295E65"/>
    <w:rsid w:val="002A290D"/>
    <w:rsid w:val="002A3E82"/>
    <w:rsid w:val="002A6731"/>
    <w:rsid w:val="002B1717"/>
    <w:rsid w:val="002B41D1"/>
    <w:rsid w:val="002C7267"/>
    <w:rsid w:val="002D540F"/>
    <w:rsid w:val="002E072C"/>
    <w:rsid w:val="002E2DB5"/>
    <w:rsid w:val="002E40EB"/>
    <w:rsid w:val="002F2089"/>
    <w:rsid w:val="003010C5"/>
    <w:rsid w:val="00307AE0"/>
    <w:rsid w:val="00307B54"/>
    <w:rsid w:val="00313323"/>
    <w:rsid w:val="00331312"/>
    <w:rsid w:val="00343B5F"/>
    <w:rsid w:val="003461B5"/>
    <w:rsid w:val="003555F0"/>
    <w:rsid w:val="00370DAB"/>
    <w:rsid w:val="00371CC1"/>
    <w:rsid w:val="00373F24"/>
    <w:rsid w:val="003741DB"/>
    <w:rsid w:val="00397E39"/>
    <w:rsid w:val="003A1A40"/>
    <w:rsid w:val="003A345B"/>
    <w:rsid w:val="003B545D"/>
    <w:rsid w:val="003B66AE"/>
    <w:rsid w:val="003C1282"/>
    <w:rsid w:val="003C3B77"/>
    <w:rsid w:val="003C64B6"/>
    <w:rsid w:val="003D01EF"/>
    <w:rsid w:val="003D0738"/>
    <w:rsid w:val="003D36EA"/>
    <w:rsid w:val="003F1B98"/>
    <w:rsid w:val="00401DF3"/>
    <w:rsid w:val="004335CB"/>
    <w:rsid w:val="00433CA0"/>
    <w:rsid w:val="00434A05"/>
    <w:rsid w:val="004449FF"/>
    <w:rsid w:val="00451039"/>
    <w:rsid w:val="00453E90"/>
    <w:rsid w:val="00454593"/>
    <w:rsid w:val="00476D13"/>
    <w:rsid w:val="00477D05"/>
    <w:rsid w:val="00480856"/>
    <w:rsid w:val="004A533E"/>
    <w:rsid w:val="004B7924"/>
    <w:rsid w:val="004C1570"/>
    <w:rsid w:val="004D1B69"/>
    <w:rsid w:val="004E2CEF"/>
    <w:rsid w:val="004E2F30"/>
    <w:rsid w:val="004E32F1"/>
    <w:rsid w:val="004E45B1"/>
    <w:rsid w:val="004F37CE"/>
    <w:rsid w:val="004F7365"/>
    <w:rsid w:val="00505154"/>
    <w:rsid w:val="00510130"/>
    <w:rsid w:val="0052389F"/>
    <w:rsid w:val="00541D17"/>
    <w:rsid w:val="005445EC"/>
    <w:rsid w:val="005459BC"/>
    <w:rsid w:val="005729BF"/>
    <w:rsid w:val="0057617F"/>
    <w:rsid w:val="00576366"/>
    <w:rsid w:val="00577671"/>
    <w:rsid w:val="00580375"/>
    <w:rsid w:val="0059039B"/>
    <w:rsid w:val="005A3535"/>
    <w:rsid w:val="005A4154"/>
    <w:rsid w:val="005B67F1"/>
    <w:rsid w:val="005C08E0"/>
    <w:rsid w:val="005C6F42"/>
    <w:rsid w:val="005E1046"/>
    <w:rsid w:val="005E472C"/>
    <w:rsid w:val="005E58F9"/>
    <w:rsid w:val="005F2BE5"/>
    <w:rsid w:val="005F4317"/>
    <w:rsid w:val="005F540E"/>
    <w:rsid w:val="00611CD9"/>
    <w:rsid w:val="006120CC"/>
    <w:rsid w:val="0061352E"/>
    <w:rsid w:val="0062580B"/>
    <w:rsid w:val="00634E72"/>
    <w:rsid w:val="00657559"/>
    <w:rsid w:val="006725A0"/>
    <w:rsid w:val="006815B9"/>
    <w:rsid w:val="00683233"/>
    <w:rsid w:val="00690419"/>
    <w:rsid w:val="00692796"/>
    <w:rsid w:val="00693265"/>
    <w:rsid w:val="00697417"/>
    <w:rsid w:val="006A24D5"/>
    <w:rsid w:val="006B091B"/>
    <w:rsid w:val="006B3D50"/>
    <w:rsid w:val="006E230F"/>
    <w:rsid w:val="006F656A"/>
    <w:rsid w:val="006F7C7C"/>
    <w:rsid w:val="00707679"/>
    <w:rsid w:val="00725EDF"/>
    <w:rsid w:val="00727811"/>
    <w:rsid w:val="00731FD7"/>
    <w:rsid w:val="007360D4"/>
    <w:rsid w:val="007379A9"/>
    <w:rsid w:val="00742BB5"/>
    <w:rsid w:val="00742C08"/>
    <w:rsid w:val="0074430D"/>
    <w:rsid w:val="0074441C"/>
    <w:rsid w:val="007475EE"/>
    <w:rsid w:val="0074787B"/>
    <w:rsid w:val="00751143"/>
    <w:rsid w:val="007535E6"/>
    <w:rsid w:val="00756557"/>
    <w:rsid w:val="0075672B"/>
    <w:rsid w:val="007576F7"/>
    <w:rsid w:val="0077245E"/>
    <w:rsid w:val="007766A6"/>
    <w:rsid w:val="00783F0F"/>
    <w:rsid w:val="00793649"/>
    <w:rsid w:val="007959BB"/>
    <w:rsid w:val="007A0E29"/>
    <w:rsid w:val="007B04E6"/>
    <w:rsid w:val="007B2FDD"/>
    <w:rsid w:val="007C1048"/>
    <w:rsid w:val="007D2D1D"/>
    <w:rsid w:val="007D44FD"/>
    <w:rsid w:val="007E28F1"/>
    <w:rsid w:val="007E67B8"/>
    <w:rsid w:val="007E7139"/>
    <w:rsid w:val="007F0A85"/>
    <w:rsid w:val="008017E2"/>
    <w:rsid w:val="0080207B"/>
    <w:rsid w:val="00806E9F"/>
    <w:rsid w:val="0080716C"/>
    <w:rsid w:val="0081047C"/>
    <w:rsid w:val="00813E63"/>
    <w:rsid w:val="00824C37"/>
    <w:rsid w:val="008311ED"/>
    <w:rsid w:val="00831585"/>
    <w:rsid w:val="00837316"/>
    <w:rsid w:val="00845F1E"/>
    <w:rsid w:val="00847322"/>
    <w:rsid w:val="00847381"/>
    <w:rsid w:val="00852231"/>
    <w:rsid w:val="008602A2"/>
    <w:rsid w:val="00881E90"/>
    <w:rsid w:val="00895A11"/>
    <w:rsid w:val="008964F5"/>
    <w:rsid w:val="008C4E6E"/>
    <w:rsid w:val="008D6ECD"/>
    <w:rsid w:val="008E03D8"/>
    <w:rsid w:val="008E1ACE"/>
    <w:rsid w:val="008E3427"/>
    <w:rsid w:val="008F3787"/>
    <w:rsid w:val="00905A2A"/>
    <w:rsid w:val="0090640D"/>
    <w:rsid w:val="00910769"/>
    <w:rsid w:val="00933AB8"/>
    <w:rsid w:val="0093696D"/>
    <w:rsid w:val="00955212"/>
    <w:rsid w:val="009650E6"/>
    <w:rsid w:val="009709B9"/>
    <w:rsid w:val="00972191"/>
    <w:rsid w:val="00983D4D"/>
    <w:rsid w:val="009A3743"/>
    <w:rsid w:val="009A47E9"/>
    <w:rsid w:val="009B34E7"/>
    <w:rsid w:val="009B3C57"/>
    <w:rsid w:val="009C0264"/>
    <w:rsid w:val="009D105C"/>
    <w:rsid w:val="00A109BC"/>
    <w:rsid w:val="00A13C12"/>
    <w:rsid w:val="00A16D43"/>
    <w:rsid w:val="00A45E03"/>
    <w:rsid w:val="00A761F5"/>
    <w:rsid w:val="00A90229"/>
    <w:rsid w:val="00A90A89"/>
    <w:rsid w:val="00AA603A"/>
    <w:rsid w:val="00AB39DB"/>
    <w:rsid w:val="00AB3AC6"/>
    <w:rsid w:val="00AC0C98"/>
    <w:rsid w:val="00AC4CD4"/>
    <w:rsid w:val="00AC6347"/>
    <w:rsid w:val="00AF242F"/>
    <w:rsid w:val="00AF4430"/>
    <w:rsid w:val="00AF4DB1"/>
    <w:rsid w:val="00AF662A"/>
    <w:rsid w:val="00B13ACF"/>
    <w:rsid w:val="00B40DB5"/>
    <w:rsid w:val="00B4411F"/>
    <w:rsid w:val="00B507F9"/>
    <w:rsid w:val="00B52A53"/>
    <w:rsid w:val="00B60E05"/>
    <w:rsid w:val="00B65AAA"/>
    <w:rsid w:val="00B66ACD"/>
    <w:rsid w:val="00B67DCE"/>
    <w:rsid w:val="00B977BD"/>
    <w:rsid w:val="00BA585E"/>
    <w:rsid w:val="00BB3C47"/>
    <w:rsid w:val="00BF465F"/>
    <w:rsid w:val="00C05066"/>
    <w:rsid w:val="00C05771"/>
    <w:rsid w:val="00C06040"/>
    <w:rsid w:val="00C12E6E"/>
    <w:rsid w:val="00C300BD"/>
    <w:rsid w:val="00C32184"/>
    <w:rsid w:val="00C414FF"/>
    <w:rsid w:val="00C476EC"/>
    <w:rsid w:val="00C5065B"/>
    <w:rsid w:val="00C534C9"/>
    <w:rsid w:val="00C622CC"/>
    <w:rsid w:val="00C74B54"/>
    <w:rsid w:val="00C81814"/>
    <w:rsid w:val="00C924B0"/>
    <w:rsid w:val="00C9436A"/>
    <w:rsid w:val="00CA07E0"/>
    <w:rsid w:val="00CA2F5B"/>
    <w:rsid w:val="00CB61A9"/>
    <w:rsid w:val="00CB7132"/>
    <w:rsid w:val="00CC1954"/>
    <w:rsid w:val="00CC5F4A"/>
    <w:rsid w:val="00CD1EFC"/>
    <w:rsid w:val="00CE2361"/>
    <w:rsid w:val="00CF0677"/>
    <w:rsid w:val="00CF255F"/>
    <w:rsid w:val="00D01997"/>
    <w:rsid w:val="00D10F22"/>
    <w:rsid w:val="00D117B8"/>
    <w:rsid w:val="00D13606"/>
    <w:rsid w:val="00D15B4B"/>
    <w:rsid w:val="00D204B5"/>
    <w:rsid w:val="00D2078F"/>
    <w:rsid w:val="00D404FF"/>
    <w:rsid w:val="00D50084"/>
    <w:rsid w:val="00D56D4B"/>
    <w:rsid w:val="00D57E5F"/>
    <w:rsid w:val="00D664FD"/>
    <w:rsid w:val="00D70677"/>
    <w:rsid w:val="00D731EE"/>
    <w:rsid w:val="00D734D3"/>
    <w:rsid w:val="00D85810"/>
    <w:rsid w:val="00D9493A"/>
    <w:rsid w:val="00D96BDA"/>
    <w:rsid w:val="00DA116B"/>
    <w:rsid w:val="00DA1BBC"/>
    <w:rsid w:val="00DA301A"/>
    <w:rsid w:val="00DB1422"/>
    <w:rsid w:val="00DB39C0"/>
    <w:rsid w:val="00DB7E43"/>
    <w:rsid w:val="00DC31FB"/>
    <w:rsid w:val="00DD3105"/>
    <w:rsid w:val="00DD42FB"/>
    <w:rsid w:val="00DF3D1A"/>
    <w:rsid w:val="00DF5A99"/>
    <w:rsid w:val="00E1379B"/>
    <w:rsid w:val="00E24F66"/>
    <w:rsid w:val="00E366A8"/>
    <w:rsid w:val="00E410B2"/>
    <w:rsid w:val="00E45938"/>
    <w:rsid w:val="00E64AFA"/>
    <w:rsid w:val="00E70A4B"/>
    <w:rsid w:val="00E76708"/>
    <w:rsid w:val="00E81A9F"/>
    <w:rsid w:val="00E93A26"/>
    <w:rsid w:val="00EA1998"/>
    <w:rsid w:val="00EA4804"/>
    <w:rsid w:val="00EA5C58"/>
    <w:rsid w:val="00EB40E9"/>
    <w:rsid w:val="00EB4A26"/>
    <w:rsid w:val="00EB7FFE"/>
    <w:rsid w:val="00EC032F"/>
    <w:rsid w:val="00EC3AC5"/>
    <w:rsid w:val="00ED0C8D"/>
    <w:rsid w:val="00ED1BC3"/>
    <w:rsid w:val="00ED3396"/>
    <w:rsid w:val="00EE10D9"/>
    <w:rsid w:val="00F03446"/>
    <w:rsid w:val="00F03A00"/>
    <w:rsid w:val="00F071BE"/>
    <w:rsid w:val="00F10D5C"/>
    <w:rsid w:val="00F13A7B"/>
    <w:rsid w:val="00F155C8"/>
    <w:rsid w:val="00F23A09"/>
    <w:rsid w:val="00F23C78"/>
    <w:rsid w:val="00F26998"/>
    <w:rsid w:val="00F27FB2"/>
    <w:rsid w:val="00F3678F"/>
    <w:rsid w:val="00F37E9C"/>
    <w:rsid w:val="00F44F7F"/>
    <w:rsid w:val="00F45479"/>
    <w:rsid w:val="00F82D2C"/>
    <w:rsid w:val="00F86D51"/>
    <w:rsid w:val="00F9113C"/>
    <w:rsid w:val="00FA2BBF"/>
    <w:rsid w:val="00FA44EA"/>
    <w:rsid w:val="00FD389B"/>
    <w:rsid w:val="00FD594A"/>
    <w:rsid w:val="00FE31E3"/>
    <w:rsid w:val="00FF70D9"/>
    <w:rsid w:val="00FF7126"/>
    <w:rsid w:val="00FF76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4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4DB1"/>
    <w:rPr>
      <w:sz w:val="18"/>
      <w:szCs w:val="18"/>
    </w:rPr>
  </w:style>
  <w:style w:type="paragraph" w:styleId="a4">
    <w:name w:val="footer"/>
    <w:basedOn w:val="a"/>
    <w:link w:val="Char0"/>
    <w:uiPriority w:val="99"/>
    <w:semiHidden/>
    <w:unhideWhenUsed/>
    <w:rsid w:val="00AF4D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4DB1"/>
    <w:rPr>
      <w:sz w:val="18"/>
      <w:szCs w:val="18"/>
    </w:rPr>
  </w:style>
  <w:style w:type="character" w:styleId="a5">
    <w:name w:val="Intense Emphasis"/>
    <w:basedOn w:val="a0"/>
    <w:uiPriority w:val="21"/>
    <w:qFormat/>
    <w:rsid w:val="00DB7E43"/>
    <w:rPr>
      <w:b/>
      <w:bCs/>
      <w:i/>
      <w:iCs/>
      <w:color w:val="4F81BD" w:themeColor="accent1"/>
    </w:rPr>
  </w:style>
  <w:style w:type="table" w:styleId="a6">
    <w:name w:val="Table Grid"/>
    <w:basedOn w:val="a1"/>
    <w:uiPriority w:val="59"/>
    <w:rsid w:val="002B17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Placeholder Text"/>
    <w:basedOn w:val="a0"/>
    <w:uiPriority w:val="99"/>
    <w:semiHidden/>
    <w:rsid w:val="0062580B"/>
    <w:rPr>
      <w:color w:val="808080"/>
    </w:rPr>
  </w:style>
  <w:style w:type="paragraph" w:styleId="a8">
    <w:name w:val="Balloon Text"/>
    <w:basedOn w:val="a"/>
    <w:link w:val="Char1"/>
    <w:uiPriority w:val="99"/>
    <w:semiHidden/>
    <w:unhideWhenUsed/>
    <w:rsid w:val="0062580B"/>
    <w:rPr>
      <w:sz w:val="18"/>
      <w:szCs w:val="18"/>
    </w:rPr>
  </w:style>
  <w:style w:type="character" w:customStyle="1" w:styleId="Char1">
    <w:name w:val="批注框文本 Char"/>
    <w:basedOn w:val="a0"/>
    <w:link w:val="a8"/>
    <w:uiPriority w:val="99"/>
    <w:semiHidden/>
    <w:rsid w:val="0062580B"/>
    <w:rPr>
      <w:sz w:val="18"/>
      <w:szCs w:val="18"/>
    </w:rPr>
  </w:style>
  <w:style w:type="paragraph" w:styleId="a9">
    <w:name w:val="List Paragraph"/>
    <w:basedOn w:val="a"/>
    <w:uiPriority w:val="34"/>
    <w:qFormat/>
    <w:rsid w:val="00D204B5"/>
    <w:pPr>
      <w:ind w:firstLineChars="200" w:firstLine="420"/>
    </w:pPr>
  </w:style>
</w:styles>
</file>

<file path=word/webSettings.xml><?xml version="1.0" encoding="utf-8"?>
<w:webSettings xmlns:r="http://schemas.openxmlformats.org/officeDocument/2006/relationships" xmlns:w="http://schemas.openxmlformats.org/wordprocessingml/2006/main">
  <w:divs>
    <w:div w:id="2114741673">
      <w:bodyDiv w:val="1"/>
      <w:marLeft w:val="0"/>
      <w:marRight w:val="0"/>
      <w:marTop w:val="0"/>
      <w:marBottom w:val="0"/>
      <w:divBdr>
        <w:top w:val="none" w:sz="0" w:space="0" w:color="auto"/>
        <w:left w:val="none" w:sz="0" w:space="0" w:color="auto"/>
        <w:bottom w:val="none" w:sz="0" w:space="0" w:color="auto"/>
        <w:right w:val="none" w:sz="0" w:space="0" w:color="auto"/>
      </w:divBdr>
      <w:divsChild>
        <w:div w:id="45247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1C267-7257-45C1-A86A-2F9A046F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6250</TotalTime>
  <Pages>5</Pages>
  <Words>1636</Words>
  <Characters>9329</Characters>
  <Application>Microsoft Office Word</Application>
  <DocSecurity>0</DocSecurity>
  <Lines>77</Lines>
  <Paragraphs>21</Paragraphs>
  <ScaleCrop>false</ScaleCrop>
  <Company>Microsoft</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dc:creator>
  <cp:lastModifiedBy>Rjgc</cp:lastModifiedBy>
  <cp:revision>323</cp:revision>
  <dcterms:created xsi:type="dcterms:W3CDTF">2017-12-12T11:31:00Z</dcterms:created>
  <dcterms:modified xsi:type="dcterms:W3CDTF">2018-01-03T06:11:00Z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